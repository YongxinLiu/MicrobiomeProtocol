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35E63" w14:textId="25D59068" w:rsidR="0007128E" w:rsidRPr="00102492" w:rsidRDefault="00CC7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847BC" w:rsidRPr="00102492">
        <w:rPr>
          <w:rFonts w:ascii="Times New Roman" w:hAnsi="Times New Roman" w:cs="Times New Roman"/>
        </w:rPr>
        <w:t>Microbiome Protocols eBook</w:t>
      </w:r>
      <w:r w:rsidR="001A217E" w:rsidRPr="00102492">
        <w:rPr>
          <w:rFonts w:ascii="Times New Roman" w:hAnsi="Times New Roman" w:cs="Times New Roman"/>
        </w:rPr>
        <w:t xml:space="preserve"> (</w:t>
      </w:r>
      <w:r w:rsidR="008B4FD1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 xml:space="preserve">) </w:t>
      </w:r>
      <w:r w:rsidR="006540C6" w:rsidRPr="00102492">
        <w:rPr>
          <w:rFonts w:ascii="Times New Roman" w:hAnsi="Times New Roman" w:cs="Times New Roman"/>
        </w:rPr>
        <w:t>Initiative</w:t>
      </w:r>
      <w:r w:rsidR="00525DE8" w:rsidRPr="00102492">
        <w:rPr>
          <w:rFonts w:ascii="Times New Roman" w:hAnsi="Times New Roman" w:cs="Times New Roman"/>
        </w:rPr>
        <w:t xml:space="preserve">: </w:t>
      </w:r>
      <w:r w:rsidR="00CD771F" w:rsidRPr="00102492">
        <w:rPr>
          <w:rFonts w:ascii="Times New Roman" w:hAnsi="Times New Roman" w:cs="Times New Roman"/>
        </w:rPr>
        <w:t>Building a bridge to microbiome research</w:t>
      </w:r>
    </w:p>
    <w:p w14:paraId="6623723C" w14:textId="78E24933" w:rsidR="00525DE8" w:rsidRPr="00102492" w:rsidRDefault="00525DE8">
      <w:pPr>
        <w:rPr>
          <w:rFonts w:ascii="Times New Roman" w:hAnsi="Times New Roman" w:cs="Times New Roman"/>
        </w:rPr>
      </w:pPr>
    </w:p>
    <w:p w14:paraId="2A444922" w14:textId="0B4A1DB2" w:rsidR="0032130E" w:rsidRDefault="00102492" w:rsidP="005B6177">
      <w:pPr>
        <w:rPr>
          <w:rFonts w:ascii="Times New Roman" w:hAnsi="Times New Roman" w:cs="Times New Roman"/>
          <w:vertAlign w:val="superscript"/>
        </w:rPr>
      </w:pPr>
      <w:r w:rsidRPr="00102492">
        <w:rPr>
          <w:rFonts w:ascii="Times New Roman" w:hAnsi="Times New Roman" w:cs="Times New Roman"/>
        </w:rPr>
        <w:t>Yong-Xin Liu</w:t>
      </w:r>
      <w:r w:rsidRPr="00102492">
        <w:rPr>
          <w:rFonts w:ascii="Times New Roman" w:hAnsi="Times New Roman" w:cs="Times New Roman"/>
          <w:vertAlign w:val="superscript"/>
        </w:rPr>
        <w:t>1,2,3,*</w:t>
      </w:r>
      <w:r w:rsidRPr="00102492">
        <w:rPr>
          <w:rFonts w:ascii="Times New Roman" w:hAnsi="Times New Roman" w:cs="Times New Roman"/>
        </w:rPr>
        <w:t>, Feng Chen</w:t>
      </w:r>
      <w:r w:rsidR="003A3130">
        <w:rPr>
          <w:rFonts w:ascii="Times New Roman" w:hAnsi="Times New Roman" w:cs="Times New Roman"/>
          <w:vertAlign w:val="superscript"/>
        </w:rPr>
        <w:t>4</w:t>
      </w:r>
      <w:r w:rsidRPr="00102492">
        <w:rPr>
          <w:rFonts w:ascii="Times New Roman" w:hAnsi="Times New Roman" w:cs="Times New Roman"/>
        </w:rPr>
        <w:t>, Tong Chen</w:t>
      </w:r>
      <w:r w:rsidR="003A3130">
        <w:rPr>
          <w:rFonts w:ascii="Times New Roman" w:hAnsi="Times New Roman" w:cs="Times New Roman"/>
          <w:vertAlign w:val="superscript"/>
        </w:rPr>
        <w:t>5</w:t>
      </w:r>
      <w:r w:rsidRPr="00102492">
        <w:rPr>
          <w:rFonts w:ascii="Times New Roman" w:hAnsi="Times New Roman" w:cs="Times New Roman"/>
        </w:rPr>
        <w:t xml:space="preserve">, </w:t>
      </w:r>
      <w:r w:rsidRPr="00913528">
        <w:rPr>
          <w:rFonts w:ascii="Times New Roman" w:hAnsi="Times New Roman" w:cs="Times New Roman"/>
        </w:rPr>
        <w:t>Yangfen</w:t>
      </w:r>
      <w:r w:rsidRPr="00102492">
        <w:rPr>
          <w:rFonts w:ascii="Times New Roman" w:hAnsi="Times New Roman" w:cs="Times New Roman"/>
        </w:rPr>
        <w:t xml:space="preserve"> Cheng</w:t>
      </w:r>
      <w:r w:rsidR="003A3130">
        <w:rPr>
          <w:rFonts w:ascii="Times New Roman" w:hAnsi="Times New Roman" w:cs="Times New Roman"/>
          <w:vertAlign w:val="superscript"/>
        </w:rPr>
        <w:t>6</w:t>
      </w:r>
      <w:r w:rsidRPr="00102492">
        <w:rPr>
          <w:rFonts w:ascii="Times New Roman" w:hAnsi="Times New Roman" w:cs="Times New Roman"/>
        </w:rPr>
        <w:t>, Ye Deng</w:t>
      </w:r>
      <w:r w:rsidR="003A3130">
        <w:rPr>
          <w:rFonts w:ascii="Times New Roman" w:hAnsi="Times New Roman" w:cs="Times New Roman"/>
          <w:vertAlign w:val="superscript"/>
        </w:rPr>
        <w:t>7</w:t>
      </w:r>
      <w:r w:rsidRPr="00102492">
        <w:rPr>
          <w:rFonts w:ascii="Times New Roman" w:hAnsi="Times New Roman" w:cs="Times New Roman"/>
        </w:rPr>
        <w:t>,</w:t>
      </w:r>
      <w:r w:rsidR="0032130E">
        <w:rPr>
          <w:rFonts w:ascii="Times New Roman" w:hAnsi="Times New Roman" w:cs="Times New Roman"/>
        </w:rPr>
        <w:t xml:space="preserve"> </w:t>
      </w:r>
      <w:del w:id="0" w:author="Bio-protocol" w:date="2021-06-07T13:55:00Z">
        <w:r w:rsidR="0032130E" w:rsidRPr="0032130E" w:rsidDel="000E4193">
          <w:rPr>
            <w:rFonts w:ascii="Times New Roman" w:hAnsi="Times New Roman" w:cs="Times New Roman"/>
          </w:rPr>
          <w:delText>Fanglian</w:delText>
        </w:r>
        <w:r w:rsidR="0032130E" w:rsidRPr="003978D1" w:rsidDel="000E4193">
          <w:rPr>
            <w:rFonts w:ascii="Times New Roman" w:hAnsi="Times New Roman" w:cs="Times New Roman"/>
          </w:rPr>
          <w:delText xml:space="preserve"> </w:delText>
        </w:r>
        <w:r w:rsidR="0032130E" w:rsidRPr="00102492" w:rsidDel="000E4193">
          <w:rPr>
            <w:rFonts w:ascii="Times New Roman" w:hAnsi="Times New Roman" w:cs="Times New Roman"/>
          </w:rPr>
          <w:delText>He</w:delText>
        </w:r>
      </w:del>
      <w:ins w:id="1" w:author="Bio-protocol" w:date="2021-06-07T13:55:00Z">
        <w:r w:rsidR="000E4193">
          <w:rPr>
            <w:rFonts w:ascii="Times New Roman" w:hAnsi="Times New Roman" w:cs="Times New Roman"/>
          </w:rPr>
          <w:t>Anqi Chen</w:t>
        </w:r>
      </w:ins>
      <w:r w:rsidR="0032130E">
        <w:rPr>
          <w:rFonts w:ascii="Times New Roman" w:hAnsi="Times New Roman" w:cs="Times New Roman"/>
          <w:vertAlign w:val="superscript"/>
        </w:rPr>
        <w:t>8</w:t>
      </w:r>
      <w:r w:rsidR="0032130E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Meng Li</w:t>
      </w:r>
      <w:r w:rsidR="003A3130">
        <w:rPr>
          <w:rFonts w:ascii="Times New Roman" w:hAnsi="Times New Roman" w:cs="Times New Roman"/>
          <w:vertAlign w:val="superscript"/>
        </w:rPr>
        <w:t>9</w:t>
      </w:r>
      <w:r w:rsidRPr="0010249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Shuangjiang Liu</w:t>
      </w:r>
      <w:r w:rsidR="003A3130" w:rsidRPr="00D04BB2">
        <w:rPr>
          <w:rFonts w:ascii="Times New Roman" w:hAnsi="Times New Roman" w:cs="Times New Roman"/>
          <w:vertAlign w:val="superscript"/>
        </w:rPr>
        <w:t>10</w:t>
      </w:r>
      <w:r w:rsidRPr="00D04BB2">
        <w:rPr>
          <w:rFonts w:ascii="Times New Roman" w:hAnsi="Times New Roman" w:cs="Times New Roman"/>
        </w:rPr>
        <w:t xml:space="preserve">, </w:t>
      </w:r>
      <w:r w:rsidR="0032130E" w:rsidRPr="00D04BB2">
        <w:rPr>
          <w:rFonts w:ascii="Times New Roman" w:hAnsi="Times New Roman" w:cs="Times New Roman"/>
        </w:rPr>
        <w:t>Hongye Lu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r w:rsidR="0032130E" w:rsidRPr="00D04BB2">
        <w:rPr>
          <w:rFonts w:ascii="Times New Roman" w:hAnsi="Times New Roman" w:cs="Times New Roman"/>
        </w:rPr>
        <w:t>, Tengfei Ma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="0032130E" w:rsidRPr="00D04BB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Yuan Qin</w:t>
      </w:r>
      <w:r w:rsidRPr="00D04BB2">
        <w:rPr>
          <w:rFonts w:ascii="Times New Roman" w:hAnsi="Times New Roman" w:cs="Times New Roman"/>
          <w:vertAlign w:val="superscript"/>
        </w:rPr>
        <w:t>1,2,3</w:t>
      </w:r>
      <w:r w:rsidRPr="00D04BB2">
        <w:rPr>
          <w:rFonts w:ascii="Times New Roman" w:hAnsi="Times New Roman" w:cs="Times New Roman"/>
        </w:rPr>
        <w:t>, Zhong Wei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>,</w:t>
      </w:r>
      <w:r w:rsidR="00E01425" w:rsidRPr="00D04BB2">
        <w:rPr>
          <w:rFonts w:ascii="Times New Roman" w:hAnsi="Times New Roman" w:cs="Times New Roman"/>
        </w:rPr>
        <w:t xml:space="preserve"> </w:t>
      </w:r>
      <w:r w:rsidR="00E01425" w:rsidRPr="00D04BB2">
        <w:rPr>
          <w:rFonts w:ascii="Times New Roman" w:hAnsi="Times New Roman" w:cs="Times New Roman" w:hint="eastAsia"/>
        </w:rPr>
        <w:t>Ta</w:t>
      </w:r>
      <w:r w:rsidR="00E01425" w:rsidRPr="00D04BB2">
        <w:rPr>
          <w:rFonts w:ascii="Times New Roman" w:hAnsi="Times New Roman" w:cs="Times New Roman"/>
        </w:rPr>
        <w:t>o Wen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="00E01425" w:rsidRPr="00D04BB2">
        <w:rPr>
          <w:rFonts w:ascii="Times New Roman" w:hAnsi="Times New Roman" w:cs="Times New Roman"/>
        </w:rPr>
        <w:t>,</w:t>
      </w:r>
      <w:r w:rsidRPr="00D04BB2">
        <w:rPr>
          <w:rFonts w:ascii="Times New Roman" w:hAnsi="Times New Roman" w:cs="Times New Roman"/>
        </w:rPr>
        <w:t xml:space="preserve"> </w:t>
      </w:r>
      <w:r w:rsidR="003A3130" w:rsidRPr="00D04BB2">
        <w:rPr>
          <w:rFonts w:ascii="Times New Roman" w:hAnsi="Times New Roman" w:cs="Times New Roman"/>
        </w:rPr>
        <w:t>Jiqiu Wu</w:t>
      </w:r>
      <w:r w:rsidR="003A3130" w:rsidRPr="00D04BB2">
        <w:rPr>
          <w:rFonts w:ascii="Times New Roman" w:hAnsi="Times New Roman" w:cs="Times New Roman"/>
          <w:vertAlign w:val="superscript"/>
        </w:rPr>
        <w:t>11</w:t>
      </w:r>
      <w:r w:rsidR="003A3130" w:rsidRPr="00D04BB2">
        <w:rPr>
          <w:rFonts w:ascii="Times New Roman" w:hAnsi="Times New Roman" w:cs="Times New Roman" w:hint="eastAsia"/>
        </w:rPr>
        <w:t>,</w:t>
      </w:r>
      <w:r w:rsidR="003A3130" w:rsidRPr="00D04BB2">
        <w:rPr>
          <w:rFonts w:ascii="Times New Roman" w:hAnsi="Times New Roman" w:cs="Times New Roman"/>
        </w:rPr>
        <w:t xml:space="preserve"> </w:t>
      </w:r>
      <w:r w:rsidRPr="00D04BB2">
        <w:rPr>
          <w:rFonts w:ascii="Times New Roman" w:hAnsi="Times New Roman" w:cs="Times New Roman"/>
        </w:rPr>
        <w:t>Jun Yang</w:t>
      </w:r>
      <w:r w:rsidR="003A3130" w:rsidRPr="00D04BB2">
        <w:rPr>
          <w:rFonts w:ascii="Times New Roman" w:hAnsi="Times New Roman" w:cs="Times New Roman"/>
          <w:vertAlign w:val="superscript"/>
        </w:rPr>
        <w:t>12</w:t>
      </w:r>
      <w:r w:rsidRPr="00D04BB2">
        <w:rPr>
          <w:rFonts w:ascii="Times New Roman" w:hAnsi="Times New Roman" w:cs="Times New Roman"/>
        </w:rPr>
        <w:t>, Ruifu Yang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3</w:t>
      </w:r>
      <w:r w:rsidRPr="00D04BB2">
        <w:rPr>
          <w:rFonts w:ascii="Times New Roman" w:hAnsi="Times New Roman" w:cs="Times New Roman"/>
        </w:rPr>
        <w:t>, Zhilin Yuan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r w:rsidRPr="00D04BB2">
        <w:rPr>
          <w:rFonts w:ascii="Times New Roman" w:hAnsi="Times New Roman" w:cs="Times New Roman"/>
        </w:rPr>
        <w:t>, Maosheng Zheng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5</w:t>
      </w:r>
      <w:r w:rsidRPr="00D04BB2">
        <w:rPr>
          <w:rFonts w:ascii="Times New Roman" w:hAnsi="Times New Roman" w:cs="Times New Roman"/>
        </w:rPr>
        <w:t>, Hongwei Zhou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>, Huaiqiu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7</w:t>
      </w:r>
      <w:r w:rsidRPr="00D04BB2">
        <w:rPr>
          <w:rFonts w:ascii="Times New Roman" w:hAnsi="Times New Roman" w:cs="Times New Roman"/>
        </w:rPr>
        <w:t>, Yong</w:t>
      </w:r>
      <w:r w:rsidR="003978D1" w:rsidRPr="00D04BB2">
        <w:rPr>
          <w:rFonts w:ascii="Times New Roman" w:hAnsi="Times New Roman" w:cs="Times New Roman" w:hint="eastAsia"/>
        </w:rPr>
        <w:t>-</w:t>
      </w:r>
      <w:r w:rsidR="003978D1" w:rsidRPr="00D04BB2">
        <w:rPr>
          <w:rFonts w:ascii="Times New Roman" w:hAnsi="Times New Roman" w:cs="Times New Roman"/>
        </w:rPr>
        <w:t>G</w:t>
      </w:r>
      <w:r w:rsidRPr="00D04BB2">
        <w:rPr>
          <w:rFonts w:ascii="Times New Roman" w:hAnsi="Times New Roman" w:cs="Times New Roman"/>
        </w:rPr>
        <w:t>uan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2</w:t>
      </w:r>
      <w:r w:rsidRPr="00D04BB2">
        <w:rPr>
          <w:rFonts w:ascii="Times New Roman" w:hAnsi="Times New Roman" w:cs="Times New Roman"/>
        </w:rPr>
        <w:t>, Baoli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0</w:t>
      </w:r>
      <w:r w:rsidRPr="00D04BB2">
        <w:rPr>
          <w:rFonts w:ascii="Times New Roman" w:hAnsi="Times New Roman" w:cs="Times New Roman"/>
        </w:rPr>
        <w:t xml:space="preserve"> </w:t>
      </w:r>
      <w:r w:rsidR="00937FBA" w:rsidRPr="00D04BB2">
        <w:rPr>
          <w:rFonts w:ascii="Times New Roman" w:hAnsi="Times New Roman" w:cs="Times New Roman"/>
        </w:rPr>
        <w:t xml:space="preserve">, </w:t>
      </w:r>
      <w:r w:rsidR="005B6177" w:rsidRPr="00D04BB2">
        <w:rPr>
          <w:rFonts w:ascii="Times New Roman" w:hAnsi="Times New Roman" w:cs="Times New Roman"/>
        </w:rPr>
        <w:t>Haiyan Chu</w:t>
      </w:r>
      <w:r w:rsidR="003A3130" w:rsidRPr="00D04BB2">
        <w:rPr>
          <w:rFonts w:ascii="Times New Roman" w:hAnsi="Times New Roman" w:cs="Times New Roman"/>
          <w:vertAlign w:val="superscript"/>
        </w:rPr>
        <w:t>18</w:t>
      </w:r>
      <w:r w:rsidR="005B6177" w:rsidRPr="00D04BB2">
        <w:rPr>
          <w:rFonts w:ascii="Times New Roman" w:hAnsi="Times New Roman" w:cs="Times New Roman"/>
          <w:vertAlign w:val="superscript"/>
        </w:rPr>
        <w:t>,</w:t>
      </w:r>
      <w:r w:rsidR="003A3130" w:rsidRPr="00D04BB2">
        <w:rPr>
          <w:rFonts w:ascii="Times New Roman" w:hAnsi="Times New Roman" w:cs="Times New Roman"/>
          <w:vertAlign w:val="superscript"/>
        </w:rPr>
        <w:t>19,*</w:t>
      </w:r>
      <w:r w:rsidR="005B6177" w:rsidRPr="00D04BB2">
        <w:rPr>
          <w:rFonts w:ascii="Times New Roman" w:hAnsi="Times New Roman" w:cs="Times New Roman"/>
        </w:rPr>
        <w:t>, Yang Bai</w:t>
      </w:r>
      <w:r w:rsidR="005B6177" w:rsidRPr="00D04BB2">
        <w:rPr>
          <w:rFonts w:ascii="Times New Roman" w:hAnsi="Times New Roman" w:cs="Times New Roman"/>
          <w:vertAlign w:val="superscript"/>
        </w:rPr>
        <w:t>1,2,3,</w:t>
      </w:r>
      <w:r w:rsidR="003A3130" w:rsidRPr="00D04BB2">
        <w:rPr>
          <w:rFonts w:ascii="Times New Roman" w:hAnsi="Times New Roman" w:cs="Times New Roman"/>
          <w:vertAlign w:val="superscript"/>
        </w:rPr>
        <w:t>18,*</w:t>
      </w:r>
    </w:p>
    <w:p w14:paraId="5E1306EE" w14:textId="35E8424D" w:rsidR="00102492" w:rsidRPr="00102492" w:rsidRDefault="00102492" w:rsidP="0032130E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Plant Genomics, Institute of Genetics and Developmental Biology, Innovation Academy for Seed Design, Chinese Academy of Sciences, Beijing, China</w:t>
      </w:r>
    </w:p>
    <w:p w14:paraId="1AFDC2DD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 Center for Excellence in Biotic Interactions, University of Chinese Academy of Sciences, Beijing, China</w:t>
      </w:r>
    </w:p>
    <w:p w14:paraId="14294911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CAS-JIC Centre of Excellence for Plant and Microbial Science, Institute of Genetics and Developmental Biology, Chinese Academy of Sciences, Beijing, China</w:t>
      </w:r>
    </w:p>
    <w:p w14:paraId="66C8549C" w14:textId="5CFC11E5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Peking University School and Hospital of Stomatology, Beijing, China</w:t>
      </w:r>
    </w:p>
    <w:p w14:paraId="2E62E3E7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National Resource Center for Chinese Materia Medica, China Academy of Chinese Medical Sciences, Beijing, China</w:t>
      </w:r>
    </w:p>
    <w:p w14:paraId="22CDD8BB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Nanjing Agricultural University, Nanjing, China.</w:t>
      </w:r>
    </w:p>
    <w:p w14:paraId="4E00402B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Research Center for Eco-Environmental Sciences, Chinese Academy of Sciences, Beijing, China</w:t>
      </w:r>
    </w:p>
    <w:p w14:paraId="424AC19C" w14:textId="2DFCD82E" w:rsidR="003A3130" w:rsidRDefault="003A3130" w:rsidP="00CD239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 xml:space="preserve">Bio-protocol </w:t>
      </w:r>
      <w:ins w:id="2" w:author="Bio-protocol" w:date="2021-06-07T14:04:00Z">
        <w:r w:rsidR="00CD239F" w:rsidRPr="00CD239F">
          <w:rPr>
            <w:rFonts w:ascii="Times New Roman" w:hAnsi="Times New Roman" w:cs="Times New Roman"/>
          </w:rPr>
          <w:t xml:space="preserve">editorial office </w:t>
        </w:r>
      </w:ins>
      <w:ins w:id="3" w:author="Bio-protocol" w:date="2021-06-07T13:51:00Z">
        <w:r w:rsidR="00AA2A11">
          <w:rPr>
            <w:rFonts w:ascii="Times New Roman" w:hAnsi="Times New Roman" w:cs="Times New Roman"/>
          </w:rPr>
          <w:t>China</w:t>
        </w:r>
        <w:r w:rsidR="00AA2A11">
          <w:rPr>
            <w:rFonts w:ascii="Times New Roman" w:hAnsi="Times New Roman" w:cs="Times New Roman" w:hint="eastAsia"/>
          </w:rPr>
          <w:t>,</w:t>
        </w:r>
        <w:r w:rsidR="00AA2A11">
          <w:rPr>
            <w:rFonts w:ascii="Times New Roman" w:hAnsi="Times New Roman" w:cs="Times New Roman"/>
          </w:rPr>
          <w:t xml:space="preserve"> Bio-protocol </w:t>
        </w:r>
      </w:ins>
      <w:r w:rsidRPr="00102492">
        <w:rPr>
          <w:rFonts w:ascii="Times New Roman" w:hAnsi="Times New Roman" w:cs="Times New Roman"/>
        </w:rPr>
        <w:t>Journal</w:t>
      </w:r>
      <w:ins w:id="4" w:author="Bio-protocol" w:date="2021-06-07T13:52:00Z">
        <w:r w:rsidR="00AA2A11">
          <w:rPr>
            <w:rFonts w:ascii="Times New Roman" w:hAnsi="Times New Roman" w:cs="Times New Roman"/>
          </w:rPr>
          <w:t>, Beijing, China</w:t>
        </w:r>
      </w:ins>
    </w:p>
    <w:p w14:paraId="7AAAA156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Shenzhen Key Laboratory of Marine Microbiome Engineering, Institute for Advanced Study, Shenzhen University, Shenzhen, China</w:t>
      </w:r>
    </w:p>
    <w:p w14:paraId="7EFC59C6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Institute of Microbiology, Chinese Academy of Sciences, Beijing, China</w:t>
      </w:r>
    </w:p>
    <w:p w14:paraId="5DE353B4" w14:textId="77777777" w:rsidR="003A3130" w:rsidRPr="00102492" w:rsidRDefault="003A3130" w:rsidP="003A313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37FBA">
        <w:rPr>
          <w:rFonts w:ascii="Times New Roman" w:hAnsi="Times New Roman" w:cs="Times New Roman"/>
        </w:rPr>
        <w:t>Department of Life Sciences, Imperial College London, Silwood Park Campus, Ascot, Berkshire SL5 7PY, UK</w:t>
      </w:r>
    </w:p>
    <w:p w14:paraId="320CF2BF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Key Laboratory of Urban Environment and Health, Institute of Urban Environment, Chinese Academy of Sciences, Xiamen, China</w:t>
      </w:r>
    </w:p>
    <w:p w14:paraId="35C95FEE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Pathogen and Biosecurity, Beijing Institute of Microbiology and Epidemiology, Beijing, China</w:t>
      </w:r>
    </w:p>
    <w:p w14:paraId="0971FF70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Institute of Subtropical Forestry, Chinese Academy of Forestry, Hangzhou, China</w:t>
      </w:r>
    </w:p>
    <w:p w14:paraId="75611439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College of Environmental Science and Engineering, North China Electric Power University, Beijing, China</w:t>
      </w:r>
    </w:p>
    <w:p w14:paraId="2851B2D0" w14:textId="77777777" w:rsidR="00102492" w:rsidRP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Organ Failure Research, Microbiome Medicine Center, Division of Laboratory Medicine, Zhujiang Hospital, Southern Medical University, Guangzhou, China</w:t>
      </w:r>
    </w:p>
    <w:p w14:paraId="6145A2D0" w14:textId="277E1EA6" w:rsidR="00102492" w:rsidRDefault="00102492" w:rsidP="00102492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Center for Quantitative Biology, Peking University, Beijing, China</w:t>
      </w:r>
    </w:p>
    <w:p w14:paraId="43DBA956" w14:textId="77777777" w:rsidR="003A3130" w:rsidRPr="00102492" w:rsidRDefault="003A3130" w:rsidP="003A313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University of Chinese Academy of Sciences, Beijing, China</w:t>
      </w:r>
    </w:p>
    <w:p w14:paraId="3F2735DD" w14:textId="319300E3" w:rsidR="003A3130" w:rsidRPr="003A3130" w:rsidRDefault="003A3130" w:rsidP="00F6483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3130">
        <w:rPr>
          <w:rFonts w:ascii="Times New Roman" w:hAnsi="Times New Roman" w:cs="Times New Roman"/>
        </w:rPr>
        <w:t>State Key Laboratory of Soil and Sustainable Agriculture, Institute of Soil Science, Chinese Academy of Sciences, Nanjing, China</w:t>
      </w:r>
    </w:p>
    <w:p w14:paraId="4783E9D1" w14:textId="66306D60" w:rsidR="00102492" w:rsidRPr="00102492" w:rsidRDefault="00913528" w:rsidP="00102492">
      <w:pPr>
        <w:rPr>
          <w:rFonts w:ascii="Times New Roman" w:hAnsi="Times New Roman" w:cs="Times New Roman"/>
        </w:rPr>
      </w:pPr>
      <w:r w:rsidRPr="00913528">
        <w:rPr>
          <w:rFonts w:ascii="Times New Roman" w:hAnsi="Times New Roman" w:cs="Times New Roman"/>
        </w:rPr>
        <w:t>Contributing authors are listed in alphabetical order by last name</w:t>
      </w:r>
    </w:p>
    <w:p w14:paraId="2AADD21D" w14:textId="0DFEF0EE" w:rsidR="00102492" w:rsidRDefault="00102492" w:rsidP="00102492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 xml:space="preserve">*Correspondence: </w:t>
      </w:r>
      <w:hyperlink r:id="rId8" w:history="1">
        <w:r w:rsidRPr="00102492">
          <w:rPr>
            <w:rStyle w:val="a3"/>
            <w:rFonts w:ascii="Times New Roman" w:hAnsi="Times New Roman" w:cs="Times New Roman"/>
          </w:rPr>
          <w:t>yxliu@genetics.ac.cn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9" w:history="1">
        <w:r w:rsidRPr="00102492">
          <w:rPr>
            <w:rStyle w:val="a3"/>
            <w:rFonts w:ascii="Times New Roman" w:hAnsi="Times New Roman" w:cs="Times New Roman"/>
          </w:rPr>
          <w:t>hychu@issas.ac.cn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10" w:history="1">
        <w:r w:rsidR="00913528" w:rsidRPr="00344EB9">
          <w:rPr>
            <w:rStyle w:val="a3"/>
            <w:rFonts w:ascii="Times New Roman" w:hAnsi="Times New Roman" w:cs="Times New Roman"/>
          </w:rPr>
          <w:t>ybai@genetics.ac.cn</w:t>
        </w:r>
      </w:hyperlink>
    </w:p>
    <w:p w14:paraId="641B7A7E" w14:textId="57B7DEA9" w:rsidR="008B5B35" w:rsidRPr="00102492" w:rsidRDefault="008B5B35">
      <w:pPr>
        <w:rPr>
          <w:rFonts w:ascii="Times New Roman" w:hAnsi="Times New Roman" w:cs="Times New Roman"/>
        </w:rPr>
      </w:pPr>
    </w:p>
    <w:p w14:paraId="552D2C4F" w14:textId="177D1B84" w:rsidR="006A4FB9" w:rsidRPr="00102492" w:rsidRDefault="000028CA" w:rsidP="002E5483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The microbiome is a</w:t>
      </w:r>
      <w:r w:rsidR="00254914" w:rsidRPr="00102492">
        <w:rPr>
          <w:rFonts w:ascii="Times New Roman" w:hAnsi="Times New Roman" w:cs="Times New Roman"/>
        </w:rPr>
        <w:t>n</w:t>
      </w:r>
      <w:r w:rsidR="00954B85">
        <w:rPr>
          <w:rFonts w:ascii="Times New Roman" w:hAnsi="Times New Roman" w:cs="Times New Roman"/>
        </w:rPr>
        <w:t xml:space="preserve"> research</w:t>
      </w:r>
      <w:r w:rsidR="009A1F85" w:rsidRPr="00102492">
        <w:rPr>
          <w:rFonts w:ascii="Times New Roman" w:hAnsi="Times New Roman" w:cs="Times New Roman"/>
        </w:rPr>
        <w:t xml:space="preserve"> area that stud</w:t>
      </w:r>
      <w:r w:rsidR="002E5483" w:rsidRPr="00102492">
        <w:rPr>
          <w:rFonts w:ascii="Times New Roman" w:hAnsi="Times New Roman" w:cs="Times New Roman"/>
        </w:rPr>
        <w:t>ies</w:t>
      </w:r>
      <w:r w:rsidR="009A1F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 xml:space="preserve">omics of </w:t>
      </w:r>
      <w:r w:rsidR="00EB71DD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>microbe</w: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 </w:instrTex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EN.CITE.DATA </w:instrText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end"/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separate"/>
      </w:r>
      <w:r w:rsidR="0030518B" w:rsidRPr="00102492">
        <w:rPr>
          <w:rFonts w:ascii="Times New Roman" w:hAnsi="Times New Roman" w:cs="Times New Roman"/>
          <w:noProof/>
          <w:vertAlign w:val="superscript"/>
        </w:rPr>
        <w:t>1</w:t>
      </w:r>
      <w:r w:rsidR="0030518B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with rapid </w:t>
      </w:r>
      <w:r w:rsidRPr="00102492">
        <w:rPr>
          <w:rFonts w:ascii="Times New Roman" w:hAnsi="Times New Roman" w:cs="Times New Roman"/>
        </w:rPr>
        <w:t>develop</w:t>
      </w:r>
      <w:r w:rsidR="005C2950" w:rsidRPr="00102492">
        <w:rPr>
          <w:rFonts w:ascii="Times New Roman" w:hAnsi="Times New Roman" w:cs="Times New Roman"/>
        </w:rPr>
        <w:t>ment</w:t>
      </w:r>
      <w:r w:rsidRPr="00102492">
        <w:rPr>
          <w:rFonts w:ascii="Times New Roman" w:hAnsi="Times New Roman" w:cs="Times New Roman"/>
        </w:rPr>
        <w:t xml:space="preserve"> in the past </w:t>
      </w:r>
      <w:r w:rsidR="0030518B" w:rsidRPr="00102492">
        <w:rPr>
          <w:rFonts w:ascii="Times New Roman" w:hAnsi="Times New Roman" w:cs="Times New Roman"/>
        </w:rPr>
        <w:t>decades</w:t>
      </w:r>
      <w:r w:rsidR="005C2950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ma</w:t>
      </w:r>
      <w:r w:rsidR="005C2950" w:rsidRPr="00102492">
        <w:rPr>
          <w:rFonts w:ascii="Times New Roman" w:hAnsi="Times New Roman" w:cs="Times New Roman"/>
        </w:rPr>
        <w:t>king</w:t>
      </w:r>
      <w:r w:rsidRPr="00102492">
        <w:rPr>
          <w:rFonts w:ascii="Times New Roman" w:hAnsi="Times New Roman" w:cs="Times New Roman"/>
        </w:rPr>
        <w:t xml:space="preserve"> breakthroughs in </w:t>
      </w:r>
      <w:r w:rsidR="005C2950" w:rsidRPr="00102492">
        <w:rPr>
          <w:rFonts w:ascii="Times New Roman" w:hAnsi="Times New Roman" w:cs="Times New Roman"/>
        </w:rPr>
        <w:t xml:space="preserve">the </w:t>
      </w:r>
      <w:r w:rsidR="00727E4D">
        <w:rPr>
          <w:rFonts w:ascii="Times New Roman" w:hAnsi="Times New Roman" w:cs="Times New Roman"/>
        </w:rPr>
        <w:t>microb</w:t>
      </w:r>
      <w:r w:rsidR="00954B85">
        <w:rPr>
          <w:rFonts w:ascii="Times New Roman" w:hAnsi="Times New Roman" w:cs="Times New Roman"/>
        </w:rPr>
        <w:t xml:space="preserve">iological studies </w:t>
      </w:r>
      <w:r w:rsidR="00727E4D">
        <w:rPr>
          <w:rFonts w:ascii="Times New Roman" w:hAnsi="Times New Roman" w:cs="Times New Roman"/>
        </w:rPr>
        <w:t>in</w:t>
      </w:r>
      <w:r w:rsidR="005C2950" w:rsidRPr="00102492">
        <w:rPr>
          <w:rFonts w:ascii="Times New Roman" w:hAnsi="Times New Roman" w:cs="Times New Roman"/>
        </w:rPr>
        <w:t xml:space="preserve"> </w:t>
      </w:r>
      <w:r w:rsidRPr="00102492">
        <w:rPr>
          <w:rFonts w:ascii="Times New Roman" w:hAnsi="Times New Roman" w:cs="Times New Roman"/>
        </w:rPr>
        <w:t>human</w:t>
      </w:r>
      <w:r w:rsidR="00027D8C" w:rsidRPr="00102492">
        <w:rPr>
          <w:rFonts w:ascii="Times New Roman" w:hAnsi="Times New Roman" w:cs="Times New Roman"/>
        </w:rPr>
        <w:fldChar w:fldCharType="begin"/>
      </w:r>
      <w:r w:rsidR="00027D8C" w:rsidRPr="00102492">
        <w:rPr>
          <w:rFonts w:ascii="Times New Roman" w:hAnsi="Times New Roman" w:cs="Times New Roman"/>
        </w:rPr>
        <w:instrText xml:space="preserve"> ADDIN EN.CITE &lt;EndNote&gt;&lt;Cite&gt;&lt;Author&gt;Almeida&lt;/Author&gt;&lt;Year&gt;2020&lt;/Year&gt;&lt;RecNum&gt;781&lt;/RecNum&gt;&lt;DisplayText&gt;&lt;style face="superscript"&gt;2&lt;/style&gt;&lt;/DisplayText&gt;&lt;record&gt;&lt;rec-number&gt;781&lt;/rec-number&gt;&lt;foreign-keys&gt;&lt;key app="EN" db-id="vstwvrevg90p50eed995xsvpzfste2atavda" timestamp="1595847079" guid="32f596f8-f0be-49c6-ad1d-269d11e13b6e"&gt;781&lt;/key&gt;&lt;key app="ENWeb" db-id=""&gt;0&lt;/key&gt;&lt;/foreign-keys&gt;&lt;ref-type name="Journal Article"&gt;17&lt;/ref-type&gt;&lt;contributors&gt;&lt;authors&gt;&lt;author&gt;Almeida, Alexandre&lt;/author&gt;&lt;author&gt;Nayfach, Stephen&lt;/author&gt;&lt;author&gt;Boland, Miguel&lt;/author&gt;&lt;author&gt;Strozzi, Francesco&lt;/author&gt;&lt;author&gt;Beracochea, Martin&lt;/author&gt;&lt;author&gt;Shi, Zhou Jason&lt;/author&gt;&lt;author&gt;Pollard, Katherine S.&lt;/author&gt;&lt;author&gt;Sakharova, Ekaterina&lt;/author&gt;&lt;author&gt;Parks, Donovan H.&lt;/author&gt;&lt;author&gt;Hugenholtz, Philip&lt;/author&gt;&lt;author&gt;Segata, Nicola&lt;/author&gt;&lt;author&gt;Kyrpides, Nikos C.&lt;/author&gt;&lt;author&gt;Finn, Robert D.&lt;/author&gt;&lt;/authors&gt;&lt;/contributors&gt;&lt;titles&gt;&lt;title&gt;A unified catalog of 204,938 reference genomes from the human gut microbiome&lt;/title&gt;&lt;secondary-title&gt;Nature Biotechnology&lt;/secondary-title&gt;&lt;/titles&gt;&lt;periodical&gt;&lt;full-title&gt;Nature Biotechnology&lt;/full-title&gt;&lt;abbr-1&gt;Nat. Biotechnol.&lt;/abbr-1&gt;&lt;abbr-2&gt;Nat Biotechnol&lt;/abbr-2&gt;&lt;/periodical&gt;&lt;dates&gt;&lt;year&gt;2020&lt;/year&gt;&lt;pub-dates&gt;&lt;date&gt;2020/07/20&lt;/date&gt;&lt;/pub-dates&gt;&lt;/dates&gt;&lt;isbn&gt;1546-1696&lt;/isbn&gt;&lt;urls&gt;&lt;related-urls&gt;&lt;url&gt;https://doi.org/10.1038/s41587-020-0603-3&lt;/url&gt;&lt;/related-urls&gt;&lt;/urls&gt;&lt;electronic-resource-num&gt;10.1038/s41587-020-0603-3&lt;/electronic-resource-num&gt;&lt;/record&gt;&lt;/Cite&gt;&lt;/EndNote&gt;</w:instrText>
      </w:r>
      <w:r w:rsidR="00027D8C" w:rsidRPr="00102492">
        <w:rPr>
          <w:rFonts w:ascii="Times New Roman" w:hAnsi="Times New Roman" w:cs="Times New Roman"/>
        </w:rPr>
        <w:fldChar w:fldCharType="separate"/>
      </w:r>
      <w:r w:rsidR="00027D8C" w:rsidRPr="00102492">
        <w:rPr>
          <w:rFonts w:ascii="Times New Roman" w:hAnsi="Times New Roman" w:cs="Times New Roman"/>
          <w:noProof/>
          <w:vertAlign w:val="superscript"/>
        </w:rPr>
        <w:t>2</w:t>
      </w:r>
      <w:r w:rsidR="00027D8C" w:rsidRPr="00102492">
        <w:rPr>
          <w:rFonts w:ascii="Times New Roman" w:hAnsi="Times New Roman" w:cs="Times New Roman"/>
        </w:rPr>
        <w:fldChar w:fldCharType="end"/>
      </w:r>
      <w:r w:rsidRPr="00102492">
        <w:rPr>
          <w:rFonts w:ascii="Times New Roman" w:hAnsi="Times New Roman" w:cs="Times New Roman"/>
        </w:rPr>
        <w:t>, animal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&lt;EndNote&gt;&lt;Cite&gt;&lt;Author&gt;Chen&lt;/Author&gt;&lt;Year&gt;2021&lt;/Year&gt;&lt;RecNum&gt;976&lt;/RecNum&gt;&lt;DisplayText&gt;&lt;style face="superscript"&gt;3&lt;/style&gt;&lt;/DisplayText&gt;&lt;record&gt;&lt;rec-number&gt;976&lt;/rec-number&gt;&lt;foreign-keys&gt;&lt;key app="EN" db-id="vstwvrevg90p50eed995xsvpzfste2atavda" timestamp="1614957926" guid="133ef14b-7200-468a-b0ed-ce0504150ab0"&gt;976&lt;/key&gt;&lt;/foreign-keys&gt;&lt;ref-type name="Journal Article"&gt;17&lt;/ref-type&gt;&lt;contributors&gt;&lt;authors&gt;&lt;author&gt;Chen, Congying&lt;/author&gt;&lt;author&gt;Zhou, Yunyan&lt;/author&gt;&lt;author&gt;Fu, Hao&lt;/author&gt;&lt;author&gt;Xiong, Xinwei&lt;/author&gt;&lt;author&gt;Fang, Shaoming&lt;/author&gt;&lt;author&gt;Jiang, Hui&lt;/author&gt;&lt;author&gt;Wu, Jinyuan&lt;/author&gt;&lt;author&gt;Yang, Hui&lt;/author&gt;&lt;author&gt;Gao, Jun&lt;/author&gt;&lt;author&gt;Huang, Lusheng&lt;/author&gt;&lt;/authors&gt;&lt;/contributors&gt;&lt;titles&gt;&lt;title&gt;Expanded catalog of microbial genes and metagenome-assembled genomes from the pig gut microbiome&lt;/title&gt;&lt;secondary-title&gt;Nature Communications&lt;/secondary-title&gt;&lt;/titles&gt;&lt;periodical&gt;&lt;full-title&gt;Nature Communications&lt;/full-title&gt;&lt;abbr-1&gt;Nat. Commun.&lt;/abbr-1&gt;&lt;abbr-2&gt;Nat Commun&lt;/abbr-2&gt;&lt;/periodical&gt;&lt;pages&gt;1106&lt;/pages&gt;&lt;volume&gt;12&lt;/volume&gt;&lt;number&gt;1&lt;/number&gt;&lt;dates&gt;&lt;year&gt;2021&lt;/year&gt;&lt;pub-dates&gt;&lt;date&gt;2021/02/17&lt;/date&gt;&lt;/pub-dates&gt;&lt;/dates&gt;&lt;isbn&gt;2041-1723&lt;/isbn&gt;&lt;urls&gt;&lt;related-urls&gt;&lt;url&gt;https://doi.org/10.1038/s41467-021-21295-0&lt;/url&gt;&lt;/related-urls&gt;&lt;/urls&gt;&lt;electronic-resource-num&gt;10.1038/s41467-021-21295-0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3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and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plant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&lt;EndNote&gt;&lt;Cite&gt;&lt;Author&gt;Liu&lt;/Author&gt;&lt;Year&gt;2019&lt;/Year&gt;&lt;RecNum&gt;551&lt;/RecNum&gt;&lt;DisplayText&gt;&lt;style face="superscript"&gt;4&lt;/style&gt;&lt;/DisplayText&gt;&lt;record&gt;&lt;rec-number&gt;551&lt;/rec-number&gt;&lt;foreign-keys&gt;&lt;key app="EN" db-id="vstwvrevg90p50eed995xsvpzfste2atavda" timestamp="1574693542" guid="dbee8f3c-948c-4699-9ff2-6c8a081bb1fe"&gt;551&lt;/key&gt;&lt;key app="ENWeb" db-id=""&gt;0&lt;/key&gt;&lt;/foreign-keys&gt;&lt;ref-type name="Journal Article"&gt;17&lt;/ref-type&gt;&lt;contributors&gt;&lt;authors&gt;&lt;author&gt;Liu, Yong-Xin&lt;/author&gt;&lt;author&gt;Qin, Yuan&lt;/author&gt;&lt;author&gt;Bai, Yang&lt;/author&gt;&lt;/authors&gt;&lt;/contributors&gt;&lt;titles&gt;&lt;title&gt;Reductionist synthetic community approaches in root microbiome research&lt;/title&gt;&lt;secondary-title&gt;Current Opinion in Microbiology&lt;/secondary-title&gt;&lt;/titles&gt;&lt;periodical&gt;&lt;full-title&gt;Current Opinion in Microbiology&lt;/full-title&gt;&lt;abbr-1&gt;Curr. Opin. Microbiol.&lt;/abbr-1&gt;&lt;abbr-2&gt;Curr Opin Microbiol&lt;/abbr-2&gt;&lt;/periodical&gt;&lt;pages&gt;97-102&lt;/pages&gt;&lt;volume&gt;49&lt;/volume&gt;&lt;dates&gt;&lt;year&gt;2019&lt;/year&gt;&lt;pub-dates&gt;&lt;date&gt;2019/06/01/&lt;/date&gt;&lt;/pub-dates&gt;&lt;/dates&gt;&lt;isbn&gt;1369-5274&lt;/isbn&gt;&lt;urls&gt;&lt;related-urls&gt;&lt;url&gt;http://www.sciencedirect.com/science/article/pii/S1369527419300414&lt;/url&gt;&lt;/related-urls&gt;&lt;/urls&gt;&lt;electronic-resource-num&gt;10.1016/j.mib.2019.10.010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4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 xml:space="preserve">as </w:t>
      </w:r>
      <w:r w:rsidR="005C2950" w:rsidRPr="00102492">
        <w:rPr>
          <w:rFonts w:ascii="Times New Roman" w:hAnsi="Times New Roman" w:cs="Times New Roman"/>
        </w:rPr>
        <w:t>hosts</w:t>
      </w:r>
      <w:r w:rsidR="00027D8C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and</w:t>
      </w:r>
      <w:r w:rsidR="00465C77" w:rsidRPr="00102492">
        <w:rPr>
          <w:rFonts w:ascii="Times New Roman" w:hAnsi="Times New Roman" w:cs="Times New Roman"/>
        </w:rPr>
        <w:t xml:space="preserve"> the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enviro</w:t>
      </w:r>
      <w:r w:rsidR="00465C77" w:rsidRPr="00102492">
        <w:rPr>
          <w:rFonts w:ascii="Times New Roman" w:hAnsi="Times New Roman" w:cs="Times New Roman"/>
        </w:rPr>
        <w:t>n</w:t>
      </w:r>
      <w:r w:rsidR="00027D8C" w:rsidRPr="00102492">
        <w:rPr>
          <w:rFonts w:ascii="Times New Roman" w:hAnsi="Times New Roman" w:cs="Times New Roman"/>
        </w:rPr>
        <w:t>ment</w:t>
      </w:r>
      <w:r w:rsidR="00727E4D">
        <w:rPr>
          <w:rFonts w:ascii="Times New Roman" w:hAnsi="Times New Roman" w:cs="Times New Roman"/>
        </w:rPr>
        <w:t>s</w:t>
      </w:r>
      <w:r w:rsidR="00027D8C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 </w:instrText>
      </w:r>
      <w:r w:rsidR="00DC2241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EN.CITE.DATA </w:instrText>
      </w:r>
      <w:r w:rsidR="00DC2241" w:rsidRPr="00102492">
        <w:rPr>
          <w:rFonts w:ascii="Times New Roman" w:hAnsi="Times New Roman" w:cs="Times New Roman"/>
        </w:rPr>
      </w:r>
      <w:r w:rsidR="00DC2241" w:rsidRPr="00102492">
        <w:rPr>
          <w:rFonts w:ascii="Times New Roman" w:hAnsi="Times New Roman" w:cs="Times New Roman"/>
        </w:rPr>
        <w:fldChar w:fldCharType="end"/>
      </w:r>
      <w:r w:rsidR="00027D8C" w:rsidRPr="00102492">
        <w:rPr>
          <w:rFonts w:ascii="Times New Roman" w:hAnsi="Times New Roman" w:cs="Times New Roman"/>
        </w:rPr>
      </w:r>
      <w:r w:rsidR="00027D8C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5</w:t>
      </w:r>
      <w:r w:rsidR="00027D8C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>.</w:t>
      </w:r>
      <w:r w:rsidR="00AC7EB0" w:rsidRPr="00102492">
        <w:rPr>
          <w:rFonts w:ascii="Times New Roman" w:hAnsi="Times New Roman" w:cs="Times New Roman"/>
        </w:rPr>
        <w:t xml:space="preserve"> </w:t>
      </w:r>
      <w:r w:rsidR="00954B85" w:rsidRPr="00102492">
        <w:rPr>
          <w:rFonts w:ascii="Times New Roman" w:hAnsi="Times New Roman" w:cs="Times New Roman"/>
        </w:rPr>
        <w:t>Th</w:t>
      </w:r>
      <w:r w:rsidR="00954B85">
        <w:rPr>
          <w:rFonts w:ascii="Times New Roman" w:hAnsi="Times New Roman" w:cs="Times New Roman"/>
        </w:rPr>
        <w:t>e</w:t>
      </w:r>
      <w:r w:rsidR="00954B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concept</w:t>
      </w:r>
      <w:r w:rsidR="00954B85">
        <w:rPr>
          <w:rFonts w:ascii="Times New Roman" w:hAnsi="Times New Roman" w:cs="Times New Roman"/>
        </w:rPr>
        <w:t xml:space="preserve"> of microbiome</w:t>
      </w:r>
      <w:r w:rsidR="00013ED9" w:rsidRPr="00102492">
        <w:rPr>
          <w:rFonts w:ascii="Times New Roman" w:hAnsi="Times New Roman" w:cs="Times New Roman"/>
        </w:rPr>
        <w:t xml:space="preserve"> </w:t>
      </w:r>
      <w:r w:rsidR="00954B85">
        <w:rPr>
          <w:rFonts w:ascii="Times New Roman" w:hAnsi="Times New Roman" w:cs="Times New Roman"/>
        </w:rPr>
        <w:t xml:space="preserve">has been </w:t>
      </w:r>
      <w:r w:rsidR="00AC7EB0" w:rsidRPr="00102492">
        <w:rPr>
          <w:rFonts w:ascii="Times New Roman" w:hAnsi="Times New Roman" w:cs="Times New Roman"/>
        </w:rPr>
        <w:t>extend</w:t>
      </w:r>
      <w:r w:rsidR="00EB71DD" w:rsidRPr="00102492">
        <w:rPr>
          <w:rFonts w:ascii="Times New Roman" w:hAnsi="Times New Roman" w:cs="Times New Roman"/>
        </w:rPr>
        <w:t>ed to</w:t>
      </w:r>
      <w:r w:rsidR="00AC7EB0" w:rsidRPr="00102492">
        <w:rPr>
          <w:rFonts w:ascii="Times New Roman" w:hAnsi="Times New Roman" w:cs="Times New Roman"/>
        </w:rPr>
        <w:t xml:space="preserve"> various field</w:t>
      </w:r>
      <w:r w:rsidR="002E5483" w:rsidRPr="00102492">
        <w:rPr>
          <w:rFonts w:ascii="Times New Roman" w:hAnsi="Times New Roman" w:cs="Times New Roman"/>
        </w:rPr>
        <w:t>s.</w:t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</w:t>
      </w:r>
      <w:r w:rsidR="005C2950" w:rsidRPr="00102492">
        <w:rPr>
          <w:rFonts w:ascii="Times New Roman" w:hAnsi="Times New Roman" w:cs="Times New Roman"/>
        </w:rPr>
        <w:t xml:space="preserve">housands of </w:t>
      </w:r>
      <w:r w:rsidR="007105F6">
        <w:rPr>
          <w:rFonts w:ascii="Times New Roman" w:hAnsi="Times New Roman" w:cs="Times New Roman"/>
        </w:rPr>
        <w:t>microbiome</w:t>
      </w:r>
      <w:r w:rsidR="007105F6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articles are published every year</w:t>
      </w:r>
      <w:r w:rsidR="00AC7EB0" w:rsidRPr="00102492">
        <w:rPr>
          <w:rFonts w:ascii="Times New Roman" w:hAnsi="Times New Roman" w:cs="Times New Roman"/>
        </w:rPr>
        <w:t xml:space="preserve">, changing </w:t>
      </w:r>
      <w:r w:rsidR="007105F6">
        <w:rPr>
          <w:rFonts w:ascii="Times New Roman" w:hAnsi="Times New Roman" w:cs="Times New Roman"/>
        </w:rPr>
        <w:t>our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conventional</w:t>
      </w:r>
      <w:r w:rsidR="00824DA8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understanding</w:t>
      </w:r>
      <w:r w:rsidR="008067D1">
        <w:rPr>
          <w:rFonts w:ascii="Times New Roman" w:hAnsi="Times New Roman" w:cs="Times New Roman"/>
        </w:rPr>
        <w:t xml:space="preserve"> of the microbes</w:t>
      </w:r>
      <w:r w:rsidR="002E5483" w:rsidRPr="00102492">
        <w:rPr>
          <w:rFonts w:ascii="Times New Roman" w:hAnsi="Times New Roman" w:cs="Times New Roman"/>
        </w:rPr>
        <w:t xml:space="preserve"> </w:t>
      </w:r>
      <w:r w:rsidR="008067D1">
        <w:rPr>
          <w:rFonts w:ascii="Times New Roman" w:hAnsi="Times New Roman" w:cs="Times New Roman"/>
        </w:rPr>
        <w:t>in</w:t>
      </w:r>
      <w:r w:rsidR="008067D1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 xml:space="preserve">medicine, </w:t>
      </w:r>
      <w:r w:rsidR="007105F6">
        <w:rPr>
          <w:rFonts w:ascii="Times New Roman" w:hAnsi="Times New Roman" w:cs="Times New Roman"/>
        </w:rPr>
        <w:t>agriculture</w:t>
      </w:r>
      <w:r w:rsidR="00824DA8" w:rsidRPr="00102492">
        <w:rPr>
          <w:rFonts w:ascii="Times New Roman" w:hAnsi="Times New Roman" w:cs="Times New Roman"/>
        </w:rPr>
        <w:t>,</w:t>
      </w:r>
      <w:r w:rsidR="00AC7EB0" w:rsidRPr="00102492">
        <w:rPr>
          <w:rFonts w:ascii="Times New Roman" w:hAnsi="Times New Roman" w:cs="Times New Roman"/>
        </w:rPr>
        <w:t xml:space="preserve"> and </w:t>
      </w:r>
      <w:r w:rsidR="007105F6">
        <w:rPr>
          <w:rFonts w:ascii="Times New Roman" w:hAnsi="Times New Roman" w:cs="Times New Roman"/>
        </w:rPr>
        <w:t>industry</w:t>
      </w:r>
      <w:r w:rsidR="00AC7EB0" w:rsidRPr="00102492">
        <w:rPr>
          <w:rFonts w:ascii="Times New Roman" w:hAnsi="Times New Roman" w:cs="Times New Roman"/>
        </w:rPr>
        <w:t xml:space="preserve">. At present, a series of </w:t>
      </w:r>
      <w:r w:rsidR="00AC7EB0" w:rsidRPr="00102492">
        <w:rPr>
          <w:rFonts w:ascii="Times New Roman" w:hAnsi="Times New Roman" w:cs="Times New Roman"/>
        </w:rPr>
        <w:lastRenderedPageBreak/>
        <w:t>standardized</w:t>
      </w:r>
      <w:r w:rsidR="006F152E" w:rsidRPr="00102492">
        <w:rPr>
          <w:rFonts w:ascii="Times New Roman" w:hAnsi="Times New Roman" w:cs="Times New Roman"/>
        </w:rPr>
        <w:t xml:space="preserve"> analysis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40EFF" w:rsidRPr="00102492">
        <w:rPr>
          <w:rFonts w:ascii="Times New Roman" w:hAnsi="Times New Roman" w:cs="Times New Roman"/>
        </w:rPr>
        <w:t>software and protocols</w:t>
      </w:r>
      <w:r w:rsidR="00CC790E">
        <w:rPr>
          <w:rFonts w:ascii="Times New Roman" w:hAnsi="Times New Roman" w:cs="Times New Roman"/>
        </w:rPr>
        <w:t xml:space="preserve"> for microbiome studies</w:t>
      </w:r>
      <w:r w:rsidR="006F152E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have been published</w:t>
      </w:r>
      <w:r w:rsidR="00B14253" w:rsidRPr="00102492">
        <w:rPr>
          <w:rFonts w:ascii="Times New Roman" w:hAnsi="Times New Roman" w:cs="Times New Roman"/>
        </w:rPr>
        <w:t xml:space="preserve">. More specifically, </w:t>
      </w:r>
      <w:r w:rsidR="00AC7EB0" w:rsidRPr="00102492">
        <w:rPr>
          <w:rFonts w:ascii="Times New Roman" w:hAnsi="Times New Roman" w:cs="Times New Roman"/>
        </w:rPr>
        <w:t>QIIME</w:t>
      </w:r>
      <w:r w:rsidR="00B14253" w:rsidRPr="00102492">
        <w:rPr>
          <w:rFonts w:ascii="Times New Roman" w:hAnsi="Times New Roman" w:cs="Times New Roman"/>
        </w:rPr>
        <w:t>2</w: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 </w:instrTex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EN.CITE.DATA </w:instrText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end"/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separate"/>
      </w:r>
      <w:r w:rsidR="006F152E" w:rsidRPr="00102492">
        <w:rPr>
          <w:rFonts w:ascii="Times New Roman" w:hAnsi="Times New Roman" w:cs="Times New Roman"/>
          <w:noProof/>
          <w:vertAlign w:val="superscript"/>
        </w:rPr>
        <w:t>6</w:t>
      </w:r>
      <w:r w:rsidR="006F152E" w:rsidRPr="00102492">
        <w:rPr>
          <w:rFonts w:ascii="Times New Roman" w:hAnsi="Times New Roman" w:cs="Times New Roman"/>
        </w:rPr>
        <w:fldChar w:fldCharType="end"/>
      </w:r>
      <w:r w:rsidR="00B14253" w:rsidRPr="00102492">
        <w:rPr>
          <w:rFonts w:ascii="Times New Roman" w:hAnsi="Times New Roman" w:cs="Times New Roman"/>
        </w:rPr>
        <w:t xml:space="preserve"> is an integrated pipeline for </w:t>
      </w:r>
      <w:r w:rsidR="004C02BA" w:rsidRPr="00102492">
        <w:rPr>
          <w:rFonts w:ascii="Times New Roman" w:hAnsi="Times New Roman" w:cs="Times New Roman"/>
        </w:rPr>
        <w:t xml:space="preserve">microbiome data analysis, </w:t>
      </w:r>
      <w:r w:rsidR="00B01036" w:rsidRPr="00102492">
        <w:rPr>
          <w:rFonts w:ascii="Times New Roman" w:hAnsi="Times New Roman" w:cs="Times New Roman"/>
        </w:rPr>
        <w:t xml:space="preserve">Minimum Information about any (x) Sequence (MIxS) </w:t>
      </w:r>
      <w:r w:rsidR="004C02BA" w:rsidRPr="00102492">
        <w:rPr>
          <w:rFonts w:ascii="Times New Roman" w:hAnsi="Times New Roman" w:cs="Times New Roman"/>
        </w:rPr>
        <w:t xml:space="preserve">is the </w:t>
      </w:r>
      <w:r w:rsidR="00B01036" w:rsidRPr="00102492">
        <w:rPr>
          <w:rFonts w:ascii="Times New Roman" w:hAnsi="Times New Roman" w:cs="Times New Roman"/>
        </w:rPr>
        <w:t xml:space="preserve">standard </w:t>
      </w:r>
      <w:r w:rsidR="004C02BA" w:rsidRPr="00102492">
        <w:rPr>
          <w:rFonts w:ascii="Times New Roman" w:hAnsi="Times New Roman" w:cs="Times New Roman"/>
        </w:rPr>
        <w:t>of submitting</w:t>
      </w:r>
      <w:r w:rsidR="00B01036" w:rsidRPr="00102492">
        <w:rPr>
          <w:rFonts w:ascii="Times New Roman" w:hAnsi="Times New Roman" w:cs="Times New Roman"/>
        </w:rPr>
        <w:t xml:space="preserve"> microbiome sequences</w:t>
      </w:r>
      <w:r w:rsidR="00B01036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 </w:instrText>
      </w:r>
      <w:r w:rsidR="00A8561D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EN.CITE.DATA </w:instrText>
      </w:r>
      <w:r w:rsidR="00A8561D" w:rsidRPr="00102492">
        <w:rPr>
          <w:rFonts w:ascii="Times New Roman" w:hAnsi="Times New Roman" w:cs="Times New Roman"/>
        </w:rPr>
      </w:r>
      <w:r w:rsidR="00A8561D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</w:r>
      <w:r w:rsidR="00B01036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7</w:t>
      </w:r>
      <w:r w:rsidR="00B01036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  <w:t>,</w:t>
      </w:r>
      <w:r w:rsidR="003D3F51" w:rsidRPr="00102492">
        <w:rPr>
          <w:rFonts w:ascii="Times New Roman" w:hAnsi="Times New Roman" w:cs="Times New Roman"/>
        </w:rPr>
        <w:t xml:space="preserve"> Critical Assessment of Metagenome Interpretation</w:t>
      </w:r>
      <w:r w:rsidR="003D3F51" w:rsidRPr="00102492">
        <w:rPr>
          <w:rFonts w:ascii="Times New Roman" w:hAnsi="Times New Roman" w:cs="Times New Roman"/>
        </w:rPr>
        <w:fldChar w:fldCharType="begin"/>
      </w:r>
      <w:r w:rsidR="00A8561D" w:rsidRPr="00102492">
        <w:rPr>
          <w:rFonts w:ascii="Times New Roman" w:hAnsi="Times New Roman" w:cs="Times New Roman"/>
        </w:rPr>
        <w:instrText xml:space="preserve"> ADDIN EN.CITE &lt;EndNote&gt;&lt;Cite&gt;&lt;Author&gt;Meyer&lt;/Author&gt;&lt;Year&gt;2021&lt;/Year&gt;&lt;RecNum&gt;979&lt;/RecNum&gt;&lt;DisplayText&gt;&lt;style face="superscript"&gt;8&lt;/style&gt;&lt;/DisplayText&gt;&lt;record&gt;&lt;rec-number&gt;979&lt;/rec-number&gt;&lt;foreign-keys&gt;&lt;key app="EN" db-id="vstwvrevg90p50eed995xsvpzfste2atavda" timestamp="1615385906" guid="b0bca299-8599-4267-bef7-ab681cd29ffc"&gt;979&lt;/key&gt;&lt;/foreign-keys&gt;&lt;ref-type name="Journal Article"&gt;17&lt;/ref-type&gt;&lt;contributors&gt;&lt;authors&gt;&lt;author&gt;Meyer, Fernando&lt;/author&gt;&lt;author&gt;Lesker, Till-Robin&lt;/author&gt;&lt;author&gt;Koslicki, David&lt;/author&gt;&lt;author&gt;Fritz, Adrian&lt;/author&gt;&lt;author&gt;Gurevich, Alexey&lt;/author&gt;&lt;author&gt;Darling, Aaron E.&lt;/author&gt;&lt;author&gt;Sczyrba, Alexander&lt;/author&gt;&lt;author&gt;Bremges, Andreas&lt;/author&gt;&lt;author&gt;McHardy, Alice C.&lt;/author&gt;&lt;/authors&gt;&lt;/contributors&gt;&lt;titles&gt;&lt;title&gt;Tutorial: assessing metagenomics software with the CAMI benchmarking toolkit&lt;/title&gt;&lt;secondary-title&gt;Nature Protocols&lt;/secondary-title&gt;&lt;/titles&gt;&lt;periodical&gt;&lt;full-title&gt;Nature Protocols&lt;/full-title&gt;&lt;abbr-1&gt;Nat. Protoc.&lt;/abbr-1&gt;&lt;abbr-2&gt;Nat Protoc&lt;/abbr-2&gt;&lt;/periodical&gt;&lt;dates&gt;&lt;year&gt;2021&lt;/year&gt;&lt;pub-dates&gt;&lt;date&gt;2021/03/01&lt;/date&gt;&lt;/pub-dates&gt;&lt;/dates&gt;&lt;isbn&gt;1750-2799&lt;/isbn&gt;&lt;urls&gt;&lt;related-urls&gt;&lt;url&gt;https://doi.org/10.1038/s41596-020-00480-3&lt;/url&gt;&lt;url&gt;https://www.nature.com/articles/s41596-020-00480-3.pdf&lt;/url&gt;&lt;/related-urls&gt;&lt;/urls&gt;&lt;electronic-resource-num&gt;10.1038/s41596-020-00480-3&lt;/electronic-resource-num&gt;&lt;/record&gt;&lt;/Cite&gt;&lt;/EndNote&gt;</w:instrText>
      </w:r>
      <w:r w:rsidR="003D3F51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8</w:t>
      </w:r>
      <w:r w:rsidR="003D3F51" w:rsidRPr="00102492">
        <w:rPr>
          <w:rFonts w:ascii="Times New Roman" w:hAnsi="Times New Roman" w:cs="Times New Roman"/>
        </w:rPr>
        <w:fldChar w:fldCharType="end"/>
      </w:r>
      <w:r w:rsidR="003D3F51" w:rsidRPr="00102492">
        <w:rPr>
          <w:rFonts w:ascii="Times New Roman" w:hAnsi="Times New Roman" w:cs="Times New Roman"/>
        </w:rPr>
        <w:t xml:space="preserve"> </w:t>
      </w:r>
      <w:r w:rsidR="004C02BA" w:rsidRPr="00102492">
        <w:rPr>
          <w:rFonts w:ascii="Times New Roman" w:hAnsi="Times New Roman" w:cs="Times New Roman"/>
        </w:rPr>
        <w:t>provides the standards of</w:t>
      </w:r>
      <w:r w:rsidR="003D3F51" w:rsidRPr="00102492">
        <w:rPr>
          <w:rFonts w:ascii="Times New Roman" w:hAnsi="Times New Roman" w:cs="Times New Roman"/>
        </w:rPr>
        <w:t xml:space="preserve"> </w:t>
      </w:r>
      <w:r w:rsidR="006540C6" w:rsidRPr="00102492">
        <w:rPr>
          <w:rFonts w:ascii="Times New Roman" w:hAnsi="Times New Roman" w:cs="Times New Roman"/>
        </w:rPr>
        <w:t>assessing metagenomics software</w:t>
      </w:r>
      <w:r w:rsidR="00C67146" w:rsidRPr="00102492">
        <w:rPr>
          <w:rFonts w:ascii="Times New Roman" w:hAnsi="Times New Roman" w:cs="Times New Roman"/>
        </w:rPr>
        <w:t xml:space="preserve">. However, systematic </w:t>
      </w:r>
      <w:r w:rsidR="00B01036" w:rsidRPr="00102492">
        <w:rPr>
          <w:rFonts w:ascii="Times New Roman" w:hAnsi="Times New Roman" w:cs="Times New Roman"/>
        </w:rPr>
        <w:t xml:space="preserve">protocol </w:t>
      </w:r>
      <w:r w:rsidR="00C67146" w:rsidRPr="00102492">
        <w:rPr>
          <w:rFonts w:ascii="Times New Roman" w:hAnsi="Times New Roman" w:cs="Times New Roman"/>
        </w:rPr>
        <w:t>reference</w:t>
      </w:r>
      <w:r w:rsidR="00F435EB" w:rsidRPr="00102492">
        <w:rPr>
          <w:rFonts w:ascii="Times New Roman" w:hAnsi="Times New Roman" w:cs="Times New Roman"/>
        </w:rPr>
        <w:t>s</w:t>
      </w:r>
      <w:r w:rsidR="00C67146" w:rsidRPr="00102492">
        <w:rPr>
          <w:rFonts w:ascii="Times New Roman" w:hAnsi="Times New Roman" w:cs="Times New Roman"/>
        </w:rPr>
        <w:t xml:space="preserve"> </w:t>
      </w:r>
      <w:r w:rsidR="00AA3F32" w:rsidRPr="00102492">
        <w:rPr>
          <w:rFonts w:ascii="Times New Roman" w:hAnsi="Times New Roman" w:cs="Times New Roman"/>
        </w:rPr>
        <w:t>for</w:t>
      </w:r>
      <w:r w:rsidR="00CB6BD3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wet</w:t>
      </w:r>
      <w:r w:rsidR="00CC790E">
        <w:rPr>
          <w:rFonts w:ascii="Times New Roman" w:hAnsi="Times New Roman" w:cs="Times New Roman"/>
        </w:rPr>
        <w:t>-lab</w:t>
      </w:r>
      <w:r w:rsidR="00F435EB" w:rsidRPr="00102492">
        <w:rPr>
          <w:rFonts w:ascii="Times New Roman" w:hAnsi="Times New Roman" w:cs="Times New Roman"/>
        </w:rPr>
        <w:t xml:space="preserve"> experiments and data </w:t>
      </w:r>
      <w:r w:rsidR="00CB6BD3" w:rsidRPr="00102492">
        <w:rPr>
          <w:rFonts w:ascii="Times New Roman" w:hAnsi="Times New Roman" w:cs="Times New Roman"/>
        </w:rPr>
        <w:t>analysis</w:t>
      </w:r>
      <w:r w:rsidR="00DE1229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are</w:t>
      </w:r>
      <w:r w:rsidR="00DE1229" w:rsidRPr="00102492">
        <w:rPr>
          <w:rFonts w:ascii="Times New Roman" w:hAnsi="Times New Roman" w:cs="Times New Roman"/>
        </w:rPr>
        <w:t xml:space="preserve"> still lack</w:t>
      </w:r>
      <w:r w:rsidR="00F435EB" w:rsidRPr="00102492">
        <w:rPr>
          <w:rFonts w:ascii="Times New Roman" w:hAnsi="Times New Roman" w:cs="Times New Roman"/>
        </w:rPr>
        <w:t>ing</w:t>
      </w:r>
      <w:r w:rsidR="00C67146" w:rsidRPr="00102492">
        <w:rPr>
          <w:rFonts w:ascii="Times New Roman" w:hAnsi="Times New Roman" w:cs="Times New Roman"/>
        </w:rPr>
        <w:t xml:space="preserve">. </w:t>
      </w:r>
      <w:r w:rsidR="00CB6BD3" w:rsidRPr="00102492">
        <w:rPr>
          <w:rFonts w:ascii="Times New Roman" w:hAnsi="Times New Roman" w:cs="Times New Roman"/>
        </w:rPr>
        <w:t>Many</w:t>
      </w:r>
      <w:r w:rsidR="007D2107" w:rsidRPr="00102492">
        <w:rPr>
          <w:rFonts w:ascii="Times New Roman" w:hAnsi="Times New Roman" w:cs="Times New Roman"/>
        </w:rPr>
        <w:t xml:space="preserve"> </w:t>
      </w:r>
      <w:r w:rsidR="003D3336" w:rsidRPr="00102492">
        <w:rPr>
          <w:rFonts w:ascii="Times New Roman" w:hAnsi="Times New Roman" w:cs="Times New Roman"/>
        </w:rPr>
        <w:t xml:space="preserve">problems </w:t>
      </w:r>
      <w:r w:rsidR="00F435EB" w:rsidRPr="00102492">
        <w:rPr>
          <w:rFonts w:ascii="Times New Roman" w:hAnsi="Times New Roman" w:cs="Times New Roman"/>
        </w:rPr>
        <w:t xml:space="preserve">impede the progress of </w:t>
      </w:r>
      <w:r w:rsidR="00CC790E">
        <w:rPr>
          <w:rFonts w:ascii="Times New Roman" w:hAnsi="Times New Roman" w:cs="Times New Roman"/>
        </w:rPr>
        <w:t xml:space="preserve">experiments or analysis in </w:t>
      </w:r>
      <w:r w:rsidR="00F435EB" w:rsidRPr="00102492">
        <w:rPr>
          <w:rFonts w:ascii="Times New Roman" w:hAnsi="Times New Roman" w:cs="Times New Roman"/>
        </w:rPr>
        <w:t>this area, such as the need to optimize the experimental system, the difficulty</w:t>
      </w:r>
      <w:r w:rsidR="0032130E">
        <w:rPr>
          <w:rFonts w:ascii="Times New Roman" w:hAnsi="Times New Roman" w:cs="Times New Roman"/>
        </w:rPr>
        <w:t xml:space="preserve"> </w:t>
      </w:r>
      <w:r w:rsidR="00CC790E">
        <w:rPr>
          <w:rFonts w:ascii="Times New Roman" w:hAnsi="Times New Roman" w:cs="Times New Roman"/>
        </w:rPr>
        <w:t xml:space="preserve">to </w:t>
      </w:r>
      <w:r w:rsidR="00CC790E" w:rsidRPr="00102492">
        <w:rPr>
          <w:rFonts w:ascii="Times New Roman" w:hAnsi="Times New Roman" w:cs="Times New Roman"/>
        </w:rPr>
        <w:t>compar</w:t>
      </w:r>
      <w:r w:rsidR="00CC790E">
        <w:rPr>
          <w:rFonts w:ascii="Times New Roman" w:hAnsi="Times New Roman" w:cs="Times New Roman"/>
        </w:rPr>
        <w:t>e</w:t>
      </w:r>
      <w:r w:rsidR="00CC790E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the results produced by different methods</w:t>
      </w:r>
      <w:r w:rsidR="00CC790E">
        <w:rPr>
          <w:rFonts w:ascii="Times New Roman" w:hAnsi="Times New Roman" w:cs="Times New Roman"/>
        </w:rPr>
        <w:t xml:space="preserve"> or protocols</w:t>
      </w:r>
      <w:r w:rsidR="002E5483" w:rsidRPr="00102492">
        <w:rPr>
          <w:rFonts w:ascii="Times New Roman" w:hAnsi="Times New Roman" w:cs="Times New Roman"/>
        </w:rPr>
        <w:t>.</w:t>
      </w:r>
      <w:r w:rsidR="00C67146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>T</w:t>
      </w:r>
      <w:r w:rsidR="00C67146" w:rsidRPr="00102492">
        <w:rPr>
          <w:rFonts w:ascii="Times New Roman" w:hAnsi="Times New Roman" w:cs="Times New Roman"/>
        </w:rPr>
        <w:t xml:space="preserve">o solve </w:t>
      </w:r>
      <w:r w:rsidR="00E34097" w:rsidRPr="00102492">
        <w:rPr>
          <w:rFonts w:ascii="Times New Roman" w:hAnsi="Times New Roman" w:cs="Times New Roman"/>
        </w:rPr>
        <w:t>these problems</w:t>
      </w:r>
      <w:r w:rsidR="00C67146" w:rsidRPr="00102492">
        <w:rPr>
          <w:rFonts w:ascii="Times New Roman" w:hAnsi="Times New Roman" w:cs="Times New Roman"/>
        </w:rPr>
        <w:t xml:space="preserve">, we </w:t>
      </w:r>
      <w:r w:rsidR="00CE1135" w:rsidRPr="00102492">
        <w:rPr>
          <w:rFonts w:ascii="Times New Roman" w:hAnsi="Times New Roman" w:cs="Times New Roman"/>
        </w:rPr>
        <w:t>initiative</w:t>
      </w:r>
      <w:r w:rsidR="00C67146" w:rsidRPr="00102492">
        <w:rPr>
          <w:rFonts w:ascii="Times New Roman" w:hAnsi="Times New Roman" w:cs="Times New Roman"/>
        </w:rPr>
        <w:t xml:space="preserve"> the </w:t>
      </w:r>
      <w:r w:rsidR="00CD0020" w:rsidRPr="00102492">
        <w:rPr>
          <w:rFonts w:ascii="Times New Roman" w:hAnsi="Times New Roman" w:cs="Times New Roman"/>
        </w:rPr>
        <w:t>Microbiome Protocols eBook</w:t>
      </w:r>
      <w:r w:rsidR="009A3B07" w:rsidRPr="00102492">
        <w:rPr>
          <w:rFonts w:ascii="Times New Roman" w:hAnsi="Times New Roman" w:cs="Times New Roman"/>
        </w:rPr>
        <w:t xml:space="preserve"> </w:t>
      </w:r>
      <w:r w:rsidR="001A217E" w:rsidRPr="00102492">
        <w:rPr>
          <w:rFonts w:ascii="Times New Roman" w:hAnsi="Times New Roman" w:cs="Times New Roman"/>
        </w:rPr>
        <w:t>(</w:t>
      </w:r>
      <w:r w:rsidR="009A3B07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>)</w:t>
      </w:r>
      <w:r w:rsidR="00C67146" w:rsidRPr="00102492">
        <w:rPr>
          <w:rFonts w:ascii="Times New Roman" w:hAnsi="Times New Roman" w:cs="Times New Roman"/>
        </w:rPr>
        <w:t>.</w:t>
      </w:r>
    </w:p>
    <w:p w14:paraId="7D1BFE52" w14:textId="639B4871" w:rsidR="00E34097" w:rsidRPr="00102492" w:rsidRDefault="00E34097" w:rsidP="00E34097">
      <w:pPr>
        <w:rPr>
          <w:rFonts w:ascii="Times New Roman" w:hAnsi="Times New Roman" w:cs="Times New Roman"/>
        </w:rPr>
      </w:pPr>
    </w:p>
    <w:p w14:paraId="21B40FA0" w14:textId="0216102B" w:rsidR="003A6AEE" w:rsidRPr="00102492" w:rsidRDefault="00CC790E" w:rsidP="00390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A3B07" w:rsidRPr="00102492">
        <w:rPr>
          <w:rFonts w:ascii="Times New Roman" w:hAnsi="Times New Roman" w:cs="Times New Roman"/>
        </w:rPr>
        <w:t xml:space="preserve">MPB </w:t>
      </w:r>
      <w:r w:rsidR="00BB3B38" w:rsidRPr="00102492">
        <w:rPr>
          <w:rFonts w:ascii="Times New Roman" w:hAnsi="Times New Roman" w:cs="Times New Roman"/>
        </w:rPr>
        <w:t>was launch</w:t>
      </w:r>
      <w:r>
        <w:rPr>
          <w:rFonts w:ascii="Times New Roman" w:hAnsi="Times New Roman" w:cs="Times New Roman"/>
        </w:rPr>
        <w:t>ed</w:t>
      </w:r>
      <w:r w:rsidR="00BB3B38" w:rsidRPr="00102492">
        <w:rPr>
          <w:rFonts w:ascii="Times New Roman" w:hAnsi="Times New Roman" w:cs="Times New Roman"/>
        </w:rPr>
        <w:t xml:space="preserve"> by</w:t>
      </w:r>
      <w:r w:rsidR="00BC67B4" w:rsidRPr="00102492">
        <w:rPr>
          <w:rFonts w:ascii="Times New Roman" w:hAnsi="Times New Roman" w:cs="Times New Roman"/>
        </w:rPr>
        <w:t xml:space="preserve"> Bio-protocol editorial office China and </w:t>
      </w:r>
      <w:r w:rsidR="00390C25" w:rsidRPr="00102492">
        <w:rPr>
          <w:rFonts w:ascii="Times New Roman" w:hAnsi="Times New Roman" w:cs="Times New Roman"/>
        </w:rPr>
        <w:t xml:space="preserve">WeChat subscription </w:t>
      </w:r>
      <w:r w:rsidR="00EB71DD" w:rsidRPr="00102492">
        <w:rPr>
          <w:rFonts w:ascii="Times New Roman" w:hAnsi="Times New Roman" w:cs="Times New Roman"/>
        </w:rPr>
        <w:t>"</w:t>
      </w:r>
      <w:r w:rsidR="00390C25" w:rsidRPr="00102492">
        <w:rPr>
          <w:rFonts w:ascii="Times New Roman" w:hAnsi="Times New Roman" w:cs="Times New Roman"/>
        </w:rPr>
        <w:t>meta-genome</w:t>
      </w:r>
      <w:r w:rsidR="00EB71DD" w:rsidRPr="00102492">
        <w:rPr>
          <w:rFonts w:ascii="Times New Roman" w:hAnsi="Times New Roman" w:cs="Times New Roman"/>
        </w:rPr>
        <w:t xml:space="preserve">", </w:t>
      </w:r>
      <w:r w:rsidR="00051BFD" w:rsidRPr="00102492">
        <w:rPr>
          <w:rFonts w:ascii="Times New Roman" w:hAnsi="Times New Roman" w:cs="Times New Roman"/>
        </w:rPr>
        <w:t xml:space="preserve">one of </w:t>
      </w:r>
      <w:r w:rsidR="00E962D7" w:rsidRPr="00102492">
        <w:rPr>
          <w:rFonts w:ascii="Times New Roman" w:hAnsi="Times New Roman" w:cs="Times New Roman"/>
        </w:rPr>
        <w:t>the largest microbiome communit</w:t>
      </w:r>
      <w:r w:rsidR="00465C77" w:rsidRPr="00102492">
        <w:rPr>
          <w:rFonts w:ascii="Times New Roman" w:hAnsi="Times New Roman" w:cs="Times New Roman"/>
        </w:rPr>
        <w:t>ies</w:t>
      </w:r>
      <w:r w:rsidR="00E962D7" w:rsidRPr="00102492">
        <w:rPr>
          <w:rFonts w:ascii="Times New Roman" w:hAnsi="Times New Roman" w:cs="Times New Roman"/>
        </w:rPr>
        <w:t xml:space="preserve"> </w:t>
      </w:r>
      <w:r w:rsidR="00EB71DD" w:rsidRPr="00102492">
        <w:rPr>
          <w:rFonts w:ascii="Times New Roman" w:hAnsi="Times New Roman" w:cs="Times New Roman"/>
        </w:rPr>
        <w:t>with</w:t>
      </w:r>
      <w:r w:rsidR="00E962D7" w:rsidRPr="00102492">
        <w:rPr>
          <w:rFonts w:ascii="Times New Roman" w:hAnsi="Times New Roman" w:cs="Times New Roman"/>
        </w:rPr>
        <w:t xml:space="preserve"> </w:t>
      </w:r>
      <w:r w:rsidR="00051BFD" w:rsidRPr="00102492">
        <w:rPr>
          <w:rFonts w:ascii="Times New Roman" w:hAnsi="Times New Roman" w:cs="Times New Roman"/>
        </w:rPr>
        <w:t xml:space="preserve">more than </w:t>
      </w:r>
      <w:r w:rsidR="00E962D7" w:rsidRPr="00102492">
        <w:rPr>
          <w:rFonts w:ascii="Times New Roman" w:hAnsi="Times New Roman" w:cs="Times New Roman"/>
        </w:rPr>
        <w:t>11</w:t>
      </w:r>
      <w:r w:rsidR="0032130E">
        <w:rPr>
          <w:rFonts w:ascii="Times New Roman" w:hAnsi="Times New Roman" w:cs="Times New Roman"/>
        </w:rPr>
        <w:t>8</w:t>
      </w:r>
      <w:r w:rsidR="00E962D7" w:rsidRPr="00102492">
        <w:rPr>
          <w:rFonts w:ascii="Times New Roman" w:hAnsi="Times New Roman" w:cs="Times New Roman"/>
        </w:rPr>
        <w:t>,000 members</w:t>
      </w:r>
      <w:r w:rsidR="00390C25" w:rsidRPr="00102492">
        <w:rPr>
          <w:rFonts w:ascii="Times New Roman" w:hAnsi="Times New Roman" w:cs="Times New Roman"/>
        </w:rPr>
        <w:t xml:space="preserve"> </w:t>
      </w:r>
      <w:r w:rsidR="005E0033" w:rsidRPr="00102492">
        <w:rPr>
          <w:rFonts w:ascii="Times New Roman" w:hAnsi="Times New Roman" w:cs="Times New Roman"/>
        </w:rPr>
        <w:t>(</w:t>
      </w:r>
      <w:r w:rsidR="0032130E">
        <w:rPr>
          <w:rFonts w:ascii="Times New Roman" w:hAnsi="Times New Roman" w:cs="Times New Roman"/>
        </w:rPr>
        <w:t>June</w:t>
      </w:r>
      <w:r w:rsidR="00390C25" w:rsidRPr="00102492">
        <w:rPr>
          <w:rFonts w:ascii="Times New Roman" w:hAnsi="Times New Roman" w:cs="Times New Roman"/>
        </w:rPr>
        <w:t xml:space="preserve"> 2021</w:t>
      </w:r>
      <w:r w:rsidR="005E0033" w:rsidRPr="00102492">
        <w:rPr>
          <w:rFonts w:ascii="Times New Roman" w:hAnsi="Times New Roman" w:cs="Times New Roman"/>
        </w:rPr>
        <w:t>)</w:t>
      </w:r>
      <w:r w:rsidR="00BB3B38" w:rsidRPr="00102492">
        <w:rPr>
          <w:rFonts w:ascii="Times New Roman" w:hAnsi="Times New Roman" w:cs="Times New Roman"/>
        </w:rPr>
        <w:t>.</w:t>
      </w:r>
      <w:r w:rsidR="00CE7800" w:rsidRPr="00102492">
        <w:rPr>
          <w:rFonts w:ascii="Times New Roman" w:hAnsi="Times New Roman" w:cs="Times New Roman"/>
        </w:rPr>
        <w:t xml:space="preserve"> The Bio-protocol </w:t>
      </w:r>
      <w:r w:rsidR="003B6F9E" w:rsidRPr="00102492">
        <w:rPr>
          <w:rFonts w:ascii="Times New Roman" w:hAnsi="Times New Roman" w:cs="Times New Roman"/>
        </w:rPr>
        <w:t>journal</w:t>
      </w:r>
      <w:r w:rsidR="00CE7800" w:rsidRPr="00102492">
        <w:rPr>
          <w:rFonts w:ascii="Times New Roman" w:hAnsi="Times New Roman" w:cs="Times New Roman"/>
        </w:rPr>
        <w:t xml:space="preserve"> provide</w:t>
      </w:r>
      <w:r w:rsidR="00465C77" w:rsidRPr="00102492">
        <w:rPr>
          <w:rFonts w:ascii="Times New Roman" w:hAnsi="Times New Roman" w:cs="Times New Roman"/>
        </w:rPr>
        <w:t>s</w:t>
      </w:r>
      <w:r w:rsidR="00CE7800" w:rsidRPr="00102492">
        <w:rPr>
          <w:rFonts w:ascii="Times New Roman" w:hAnsi="Times New Roman" w:cs="Times New Roman"/>
        </w:rPr>
        <w:t xml:space="preserve"> peer-review</w:t>
      </w:r>
      <w:ins w:id="5" w:author="Microsoft Office User" w:date="2021-06-07T14:02:00Z">
        <w:r w:rsidR="0083490F">
          <w:rPr>
            <w:rFonts w:ascii="Times New Roman" w:hAnsi="Times New Roman" w:cs="Times New Roman"/>
          </w:rPr>
          <w:t>ed</w:t>
        </w:r>
      </w:ins>
      <w:r w:rsidR="00CE7800" w:rsidRPr="00102492">
        <w:rPr>
          <w:rFonts w:ascii="Times New Roman" w:hAnsi="Times New Roman" w:cs="Times New Roman"/>
        </w:rPr>
        <w:t xml:space="preserve"> and open access publication</w:t>
      </w:r>
      <w:r w:rsidR="003B6F9E" w:rsidRPr="00102492">
        <w:rPr>
          <w:rFonts w:ascii="Times New Roman" w:hAnsi="Times New Roman" w:cs="Times New Roman"/>
        </w:rPr>
        <w:t xml:space="preserve"> free of</w:t>
      </w:r>
      <w:r w:rsidR="00410F77" w:rsidRPr="00102492">
        <w:rPr>
          <w:rFonts w:ascii="Times New Roman" w:hAnsi="Times New Roman" w:cs="Times New Roman"/>
        </w:rPr>
        <w:t xml:space="preserve"> </w:t>
      </w:r>
      <w:r w:rsidR="003B6F9E" w:rsidRPr="00102492">
        <w:rPr>
          <w:rFonts w:ascii="Times New Roman" w:hAnsi="Times New Roman" w:cs="Times New Roman"/>
        </w:rPr>
        <w:t>charge</w:t>
      </w:r>
      <w:r w:rsidR="00CE7800" w:rsidRPr="00102492">
        <w:rPr>
          <w:rFonts w:ascii="Times New Roman" w:hAnsi="Times New Roman" w:cs="Times New Roman"/>
        </w:rPr>
        <w:t>.</w:t>
      </w:r>
      <w:r w:rsidR="009A3B07" w:rsidRPr="00102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8B4FD1" w:rsidRPr="00102492">
        <w:rPr>
          <w:rFonts w:ascii="Times New Roman" w:hAnsi="Times New Roman" w:cs="Times New Roman"/>
        </w:rPr>
        <w:t>MPB</w:t>
      </w:r>
      <w:r w:rsidR="00E34097" w:rsidRPr="00102492">
        <w:rPr>
          <w:rFonts w:ascii="Times New Roman" w:hAnsi="Times New Roman" w:cs="Times New Roman"/>
        </w:rPr>
        <w:t xml:space="preserve"> aims to promote the </w:t>
      </w:r>
      <w:r w:rsidR="00B50DC4" w:rsidRPr="00102492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>s</w:t>
      </w:r>
      <w:r w:rsidR="00E6669A" w:rsidRPr="00102492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>and cooperation</w:t>
      </w:r>
      <w:r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between research</w:t>
      </w:r>
      <w:r w:rsidR="00B50DC4" w:rsidRPr="00102492">
        <w:rPr>
          <w:rFonts w:ascii="Times New Roman" w:hAnsi="Times New Roman" w:cs="Times New Roman"/>
        </w:rPr>
        <w:t>ers</w:t>
      </w:r>
      <w:r w:rsidR="00E34097" w:rsidRPr="00102492">
        <w:rPr>
          <w:rFonts w:ascii="Times New Roman" w:hAnsi="Times New Roman" w:cs="Times New Roman"/>
        </w:rPr>
        <w:t xml:space="preserve"> and research teams to </w:t>
      </w:r>
      <w:r w:rsidR="00167200">
        <w:rPr>
          <w:rFonts w:ascii="Times New Roman" w:hAnsi="Times New Roman" w:cs="Times New Roman"/>
        </w:rPr>
        <w:t>summarize</w:t>
      </w:r>
      <w:r w:rsidR="00E34097" w:rsidRPr="00102492">
        <w:rPr>
          <w:rFonts w:ascii="Times New Roman" w:hAnsi="Times New Roman" w:cs="Times New Roman"/>
        </w:rPr>
        <w:t>, shar</w:t>
      </w:r>
      <w:r w:rsidR="00EB71DD" w:rsidRPr="00102492">
        <w:rPr>
          <w:rFonts w:ascii="Times New Roman" w:hAnsi="Times New Roman" w:cs="Times New Roman"/>
        </w:rPr>
        <w:t>e</w:t>
      </w:r>
      <w:r w:rsidR="00465C77" w:rsidRPr="00102492">
        <w:rPr>
          <w:rFonts w:ascii="Times New Roman" w:hAnsi="Times New Roman" w:cs="Times New Roman"/>
        </w:rPr>
        <w:t>,</w:t>
      </w:r>
      <w:r w:rsidR="00E34097" w:rsidRPr="00102492">
        <w:rPr>
          <w:rFonts w:ascii="Times New Roman" w:hAnsi="Times New Roman" w:cs="Times New Roman"/>
        </w:rPr>
        <w:t xml:space="preserve"> and </w:t>
      </w:r>
      <w:r w:rsidR="00167200">
        <w:rPr>
          <w:rFonts w:ascii="Times New Roman" w:hAnsi="Times New Roman" w:cs="Times New Roman"/>
        </w:rPr>
        <w:t>dissemination the</w:t>
      </w:r>
      <w:r w:rsidR="00B50DC4" w:rsidRPr="00102492">
        <w:rPr>
          <w:rFonts w:ascii="Times New Roman" w:hAnsi="Times New Roman" w:cs="Times New Roman"/>
        </w:rPr>
        <w:t xml:space="preserve"> protocols in </w:t>
      </w:r>
      <w:r w:rsidR="00167200">
        <w:rPr>
          <w:rFonts w:ascii="Times New Roman" w:hAnsi="Times New Roman" w:cs="Times New Roman"/>
        </w:rPr>
        <w:t>the microbiome</w:t>
      </w:r>
      <w:r w:rsidR="00167200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>area</w:t>
      </w:r>
      <w:r w:rsidR="00E6669A" w:rsidRPr="00102492">
        <w:rPr>
          <w:rFonts w:ascii="Times New Roman" w:hAnsi="Times New Roman" w:cs="Times New Roman"/>
        </w:rPr>
        <w:t xml:space="preserve">. We </w:t>
      </w:r>
      <w:r w:rsidR="00E34097" w:rsidRPr="00102492">
        <w:rPr>
          <w:rFonts w:ascii="Times New Roman" w:hAnsi="Times New Roman" w:cs="Times New Roman"/>
        </w:rPr>
        <w:t xml:space="preserve">hope this </w:t>
      </w:r>
      <w:r w:rsidR="004502F2" w:rsidRPr="00102492">
        <w:rPr>
          <w:rFonts w:ascii="Times New Roman" w:hAnsi="Times New Roman" w:cs="Times New Roman"/>
        </w:rPr>
        <w:t xml:space="preserve">project </w:t>
      </w:r>
      <w:r w:rsidR="00E34097" w:rsidRPr="00102492">
        <w:rPr>
          <w:rFonts w:ascii="Times New Roman" w:hAnsi="Times New Roman" w:cs="Times New Roman"/>
        </w:rPr>
        <w:t xml:space="preserve">will </w:t>
      </w:r>
      <w:r w:rsidR="00EB71DD" w:rsidRPr="00102492">
        <w:rPr>
          <w:rFonts w:ascii="Times New Roman" w:hAnsi="Times New Roman" w:cs="Times New Roman"/>
        </w:rPr>
        <w:t xml:space="preserve">bridge </w:t>
      </w:r>
      <w:r w:rsidR="00E34097" w:rsidRPr="00102492">
        <w:rPr>
          <w:rFonts w:ascii="Times New Roman" w:hAnsi="Times New Roman" w:cs="Times New Roman"/>
        </w:rPr>
        <w:t>the gaps in microbiome</w:t>
      </w:r>
      <w:r w:rsidR="00090AEB" w:rsidRPr="00102492">
        <w:rPr>
          <w:rFonts w:ascii="Times New Roman" w:hAnsi="Times New Roman" w:cs="Times New Roman"/>
        </w:rPr>
        <w:t xml:space="preserve"> protocols</w:t>
      </w:r>
      <w:r w:rsidR="00167200">
        <w:rPr>
          <w:rFonts w:ascii="Times New Roman" w:hAnsi="Times New Roman" w:cs="Times New Roman"/>
        </w:rPr>
        <w:t xml:space="preserve"> to </w:t>
      </w:r>
      <w:r w:rsidR="005E0033" w:rsidRPr="00102492">
        <w:rPr>
          <w:rFonts w:ascii="Times New Roman" w:hAnsi="Times New Roman" w:cs="Times New Roman"/>
        </w:rPr>
        <w:t>solve</w:t>
      </w:r>
      <w:r w:rsidR="00E34097" w:rsidRPr="00102492">
        <w:rPr>
          <w:rFonts w:ascii="Times New Roman" w:hAnsi="Times New Roman" w:cs="Times New Roman"/>
        </w:rPr>
        <w:t xml:space="preserve"> the problems of </w:t>
      </w:r>
      <w:r w:rsidR="00BC67B4" w:rsidRPr="00102492">
        <w:rPr>
          <w:rFonts w:ascii="Times New Roman" w:hAnsi="Times New Roman" w:cs="Times New Roman"/>
        </w:rPr>
        <w:t xml:space="preserve">wet </w:t>
      </w:r>
      <w:r w:rsidR="00E34097" w:rsidRPr="00102492">
        <w:rPr>
          <w:rFonts w:ascii="Times New Roman" w:hAnsi="Times New Roman" w:cs="Times New Roman"/>
        </w:rPr>
        <w:t xml:space="preserve">experiments and </w:t>
      </w:r>
      <w:r w:rsidR="00BC67B4" w:rsidRPr="00102492">
        <w:rPr>
          <w:rFonts w:ascii="Times New Roman" w:hAnsi="Times New Roman" w:cs="Times New Roman"/>
        </w:rPr>
        <w:t xml:space="preserve">data </w:t>
      </w:r>
      <w:r w:rsidR="0032130E" w:rsidRPr="00102492">
        <w:rPr>
          <w:rFonts w:ascii="Times New Roman" w:hAnsi="Times New Roman" w:cs="Times New Roman"/>
        </w:rPr>
        <w:t xml:space="preserve">analysis, </w:t>
      </w:r>
      <w:r w:rsidR="0032130E">
        <w:rPr>
          <w:rFonts w:ascii="Times New Roman" w:hAnsi="Times New Roman" w:cs="Times New Roman"/>
        </w:rPr>
        <w:t>and</w:t>
      </w:r>
      <w:r w:rsidR="00167200">
        <w:rPr>
          <w:rFonts w:ascii="Times New Roman" w:hAnsi="Times New Roman" w:cs="Times New Roman"/>
        </w:rPr>
        <w:t xml:space="preserve"> to </w:t>
      </w:r>
      <w:r w:rsidR="00E34097" w:rsidRPr="00102492">
        <w:rPr>
          <w:rFonts w:ascii="Times New Roman" w:hAnsi="Times New Roman" w:cs="Times New Roman"/>
        </w:rPr>
        <w:t xml:space="preserve">prepare for the accumulation of </w:t>
      </w:r>
      <w:r w:rsidR="00C748D8" w:rsidRPr="00102492">
        <w:rPr>
          <w:rFonts w:ascii="Times New Roman" w:hAnsi="Times New Roman" w:cs="Times New Roman"/>
        </w:rPr>
        <w:t>standard</w:t>
      </w:r>
      <w:r w:rsidR="00E34097" w:rsidRPr="00102492">
        <w:rPr>
          <w:rFonts w:ascii="Times New Roman" w:hAnsi="Times New Roman" w:cs="Times New Roman"/>
        </w:rPr>
        <w:t xml:space="preserve"> data </w:t>
      </w:r>
      <w:r w:rsidR="00C748D8" w:rsidRPr="00102492">
        <w:rPr>
          <w:rFonts w:ascii="Times New Roman" w:hAnsi="Times New Roman" w:cs="Times New Roman"/>
        </w:rPr>
        <w:t>for</w:t>
      </w:r>
      <w:r w:rsidR="00E34097" w:rsidRPr="00102492">
        <w:rPr>
          <w:rFonts w:ascii="Times New Roman" w:hAnsi="Times New Roman" w:cs="Times New Roman"/>
        </w:rPr>
        <w:t xml:space="preserve"> big data integrat</w:t>
      </w:r>
      <w:r w:rsidR="00C748D8" w:rsidRPr="00102492">
        <w:rPr>
          <w:rFonts w:ascii="Times New Roman" w:hAnsi="Times New Roman" w:cs="Times New Roman"/>
        </w:rPr>
        <w:t>ed</w:t>
      </w:r>
      <w:r w:rsidR="00E34097" w:rsidRPr="00102492">
        <w:rPr>
          <w:rFonts w:ascii="Times New Roman" w:hAnsi="Times New Roman" w:cs="Times New Roman"/>
        </w:rPr>
        <w:t xml:space="preserve"> analysis</w:t>
      </w:r>
      <w:r w:rsidR="0009549B" w:rsidRPr="00102492">
        <w:rPr>
          <w:rFonts w:ascii="Times New Roman" w:hAnsi="Times New Roman" w:cs="Times New Roman"/>
        </w:rPr>
        <w:t xml:space="preserve"> in the </w:t>
      </w:r>
      <w:r w:rsidR="00167200">
        <w:rPr>
          <w:rFonts w:ascii="Times New Roman" w:hAnsi="Times New Roman" w:cs="Times New Roman"/>
        </w:rPr>
        <w:t xml:space="preserve">near </w:t>
      </w:r>
      <w:r w:rsidR="0009549B" w:rsidRPr="00102492">
        <w:rPr>
          <w:rFonts w:ascii="Times New Roman" w:hAnsi="Times New Roman" w:cs="Times New Roman"/>
        </w:rPr>
        <w:t>future</w:t>
      </w:r>
      <w:r w:rsidR="003A6AEE" w:rsidRPr="00102492">
        <w:rPr>
          <w:rFonts w:ascii="Times New Roman" w:hAnsi="Times New Roman" w:cs="Times New Roman"/>
        </w:rPr>
        <w:t>. In summary,</w:t>
      </w:r>
      <w:r w:rsidR="00167200">
        <w:rPr>
          <w:rFonts w:ascii="Times New Roman" w:hAnsi="Times New Roman" w:cs="Times New Roman"/>
        </w:rPr>
        <w:t xml:space="preserve"> the</w:t>
      </w:r>
      <w:r w:rsidR="003A6AEE" w:rsidRPr="00102492">
        <w:rPr>
          <w:rFonts w:ascii="Times New Roman" w:hAnsi="Times New Roman" w:cs="Times New Roman"/>
        </w:rPr>
        <w:t xml:space="preserve"> MPB will great</w:t>
      </w:r>
      <w:r w:rsidR="00465C77" w:rsidRPr="00102492">
        <w:rPr>
          <w:rFonts w:ascii="Times New Roman" w:hAnsi="Times New Roman" w:cs="Times New Roman"/>
        </w:rPr>
        <w:t>ly</w:t>
      </w:r>
      <w:r w:rsidR="003A6AEE" w:rsidRPr="00102492">
        <w:rPr>
          <w:rFonts w:ascii="Times New Roman" w:hAnsi="Times New Roman" w:cs="Times New Roman"/>
        </w:rPr>
        <w:t xml:space="preserve"> facilit</w:t>
      </w:r>
      <w:r w:rsidR="00465C77" w:rsidRPr="00102492">
        <w:rPr>
          <w:rFonts w:ascii="Times New Roman" w:hAnsi="Times New Roman" w:cs="Times New Roman"/>
        </w:rPr>
        <w:t>ate</w:t>
      </w:r>
      <w:r w:rsidR="00E34097" w:rsidRPr="00102492">
        <w:rPr>
          <w:rFonts w:ascii="Times New Roman" w:hAnsi="Times New Roman" w:cs="Times New Roman"/>
        </w:rPr>
        <w:t xml:space="preserve"> the development of</w:t>
      </w:r>
      <w:r w:rsidR="003A6AEE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3A6AEE" w:rsidRPr="00102492">
        <w:rPr>
          <w:rFonts w:ascii="Times New Roman" w:hAnsi="Times New Roman" w:cs="Times New Roman"/>
        </w:rPr>
        <w:t xml:space="preserve">microbiome </w:t>
      </w:r>
      <w:r w:rsidR="0009549B" w:rsidRPr="00102492">
        <w:rPr>
          <w:rFonts w:ascii="Times New Roman" w:hAnsi="Times New Roman" w:cs="Times New Roman"/>
        </w:rPr>
        <w:t>area</w:t>
      </w:r>
      <w:r w:rsidR="00E34097" w:rsidRPr="00102492">
        <w:rPr>
          <w:rFonts w:ascii="Times New Roman" w:hAnsi="Times New Roman" w:cs="Times New Roman"/>
        </w:rPr>
        <w:t>.</w:t>
      </w:r>
      <w:r w:rsidR="003A6AEE" w:rsidRPr="00102492">
        <w:rPr>
          <w:rFonts w:ascii="Times New Roman" w:hAnsi="Times New Roman" w:cs="Times New Roman"/>
        </w:rPr>
        <w:t xml:space="preserve"> </w:t>
      </w:r>
      <w:ins w:id="6" w:author="Microsoft Office User" w:date="2021-06-07T13:59:00Z">
        <w:r w:rsidR="0083490F">
          <w:rPr>
            <w:rFonts w:ascii="Times New Roman" w:hAnsi="Times New Roman" w:cs="Times New Roman"/>
          </w:rPr>
          <w:t>All protocols</w:t>
        </w:r>
      </w:ins>
      <w:ins w:id="7" w:author="Microsoft Office User" w:date="2021-06-07T14:01:00Z">
        <w:r w:rsidR="0083490F">
          <w:rPr>
            <w:rFonts w:ascii="Times New Roman" w:hAnsi="Times New Roman" w:cs="Times New Roman"/>
          </w:rPr>
          <w:t xml:space="preserve"> </w:t>
        </w:r>
      </w:ins>
      <w:ins w:id="8" w:author="Microsoft Office User" w:date="2021-06-07T14:03:00Z">
        <w:r w:rsidR="00A9396F">
          <w:rPr>
            <w:rFonts w:ascii="Times New Roman" w:hAnsi="Times New Roman" w:cs="Times New Roman"/>
          </w:rPr>
          <w:t>are</w:t>
        </w:r>
      </w:ins>
      <w:ins w:id="9" w:author="Microsoft Office User" w:date="2021-06-07T14:01:00Z">
        <w:r w:rsidR="0083490F">
          <w:rPr>
            <w:rFonts w:ascii="Times New Roman" w:hAnsi="Times New Roman" w:cs="Times New Roman"/>
          </w:rPr>
          <w:t xml:space="preserve"> </w:t>
        </w:r>
      </w:ins>
      <w:ins w:id="10" w:author="Microsoft Office User" w:date="2021-06-07T13:59:00Z">
        <w:r w:rsidR="0083490F">
          <w:rPr>
            <w:rFonts w:ascii="Times New Roman" w:hAnsi="Times New Roman" w:cs="Times New Roman"/>
          </w:rPr>
          <w:t>hosted i</w:t>
        </w:r>
      </w:ins>
      <w:ins w:id="11" w:author="Microsoft Office User" w:date="2021-06-07T14:00:00Z">
        <w:r w:rsidR="0083490F">
          <w:rPr>
            <w:rFonts w:ascii="Times New Roman" w:hAnsi="Times New Roman" w:cs="Times New Roman"/>
          </w:rPr>
          <w:t>n Bio-101, a sister website of the Bio-protocol Journal</w:t>
        </w:r>
      </w:ins>
      <w:ins w:id="12" w:author="Microsoft Office User" w:date="2021-06-07T14:01:00Z">
        <w:r w:rsidR="0083490F">
          <w:rPr>
            <w:rFonts w:ascii="Times New Roman" w:hAnsi="Times New Roman" w:cs="Times New Roman"/>
          </w:rPr>
          <w:t xml:space="preserve">. </w:t>
        </w:r>
      </w:ins>
      <w:r w:rsidR="00BC67B4" w:rsidRPr="00102492">
        <w:rPr>
          <w:rFonts w:ascii="Times New Roman" w:hAnsi="Times New Roman" w:cs="Times New Roman"/>
        </w:rPr>
        <w:t xml:space="preserve">The project homepage link is </w:t>
      </w:r>
      <w:hyperlink r:id="rId11" w:history="1">
        <w:r w:rsidR="008D1C38" w:rsidRPr="00102492">
          <w:rPr>
            <w:rStyle w:val="a3"/>
            <w:rFonts w:ascii="Times New Roman" w:hAnsi="Times New Roman" w:cs="Times New Roman"/>
          </w:rPr>
          <w:t>https://bio-protocol.org/bio101/mpb</w:t>
        </w:r>
      </w:hyperlink>
      <w:r w:rsidR="00BC67B4" w:rsidRPr="00102492">
        <w:rPr>
          <w:rFonts w:ascii="Times New Roman" w:hAnsi="Times New Roman" w:cs="Times New Roman"/>
        </w:rPr>
        <w:t>.</w:t>
      </w:r>
    </w:p>
    <w:p w14:paraId="1D533D44" w14:textId="77777777" w:rsidR="00442F08" w:rsidRPr="00102492" w:rsidRDefault="00442F08" w:rsidP="00C94638">
      <w:pPr>
        <w:rPr>
          <w:rFonts w:ascii="Times New Roman" w:hAnsi="Times New Roman" w:cs="Times New Roman"/>
        </w:rPr>
      </w:pPr>
    </w:p>
    <w:p w14:paraId="33F95543" w14:textId="3AA2D8AC" w:rsidR="007159D6" w:rsidRPr="00102492" w:rsidRDefault="003A6AEE" w:rsidP="00C94638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</w:t>
      </w:r>
      <w:r w:rsidR="00E34097" w:rsidRPr="00102492">
        <w:rPr>
          <w:rFonts w:ascii="Times New Roman" w:hAnsi="Times New Roman" w:cs="Times New Roman"/>
        </w:rPr>
        <w:t>he topic</w:t>
      </w:r>
      <w:r w:rsidR="0009549B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of </w:t>
      </w:r>
      <w:r w:rsidR="00BE2A34" w:rsidRPr="00102492">
        <w:rPr>
          <w:rFonts w:ascii="Times New Roman" w:hAnsi="Times New Roman" w:cs="Times New Roman"/>
        </w:rPr>
        <w:t>MPB</w:t>
      </w:r>
      <w:r w:rsidR="0009549B" w:rsidRPr="00102492">
        <w:rPr>
          <w:rFonts w:ascii="Times New Roman" w:hAnsi="Times New Roman" w:cs="Times New Roman"/>
        </w:rPr>
        <w:t xml:space="preserve"> are</w:t>
      </w:r>
      <w:r w:rsidR="00465C77" w:rsidRPr="00102492">
        <w:rPr>
          <w:rFonts w:ascii="Times New Roman" w:hAnsi="Times New Roman" w:cs="Times New Roman"/>
        </w:rPr>
        <w:t xml:space="preserve"> </w:t>
      </w:r>
      <w:r w:rsidR="0009549B" w:rsidRPr="00102492">
        <w:rPr>
          <w:rFonts w:ascii="Times New Roman" w:hAnsi="Times New Roman" w:cs="Times New Roman"/>
        </w:rPr>
        <w:t xml:space="preserve">the </w:t>
      </w:r>
      <w:r w:rsidR="00BE2A34" w:rsidRPr="00102492">
        <w:rPr>
          <w:rFonts w:ascii="Times New Roman" w:hAnsi="Times New Roman" w:cs="Times New Roman"/>
        </w:rPr>
        <w:t>protocols</w:t>
      </w:r>
      <w:r w:rsidR="0009549B" w:rsidRPr="00102492">
        <w:rPr>
          <w:rFonts w:ascii="Times New Roman" w:hAnsi="Times New Roman" w:cs="Times New Roman"/>
        </w:rPr>
        <w:t xml:space="preserve"> of microbiome</w:t>
      </w:r>
      <w:r w:rsidR="00E34097" w:rsidRPr="00102492">
        <w:rPr>
          <w:rFonts w:ascii="Times New Roman" w:hAnsi="Times New Roman" w:cs="Times New Roman"/>
        </w:rPr>
        <w:t>, including cultur</w:t>
      </w:r>
      <w:r w:rsidR="00BE2A34" w:rsidRPr="00102492">
        <w:rPr>
          <w:rFonts w:ascii="Times New Roman" w:hAnsi="Times New Roman" w:cs="Times New Roman"/>
        </w:rPr>
        <w:t>ome</w:t>
      </w:r>
      <w:r w:rsidR="00325BEB">
        <w:rPr>
          <w:rFonts w:ascii="Times New Roman" w:hAnsi="Times New Roman" w:cs="Times New Roman"/>
        </w:rPr>
        <w:fldChar w:fldCharType="begin"/>
      </w:r>
      <w:r w:rsidR="00325BEB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&lt;EndNote&gt;&lt;Cite&gt;&lt;Author&gt;Zhang&lt;/Author&gt;&lt;Year&gt;2021&lt;/Year&gt;&lt;RecNum&gt;970&lt;/RecNum&gt;&lt;DisplayText&gt;&lt;style face="superscript"&gt;9&lt;/style&gt;&lt;/DisplayText&gt;&lt;record&gt;&lt;rec-number&gt;970&lt;/rec-number&gt;&lt;foreign-keys&gt;&lt;key app="EN" db-id="vstwvrevg90p50eed995xsvpzfste2atavda" timestamp="1613092148" guid="20832d47-6762-4fe0-a141-652561b1e91f"&gt;970&lt;/key&gt;&lt;/foreign-keys&gt;&lt;ref-type name="Journal Article"&gt;17&lt;/ref-type&gt;&lt;contributors&gt;&lt;authors&gt;&lt;author&gt;Zhang, Jingying&lt;/author&gt;&lt;author&gt;Liu, Yong-Xin&lt;/author&gt;&lt;author&gt;Guo, Xiaoxuan&lt;/author&gt;&lt;author&gt;Qin, Yuan&lt;/author&gt;&lt;author&gt;Garrido-Oter, Ruben&lt;/author&gt;&lt;author&gt;Schulze-Lefert, Paul&lt;/author&gt;&lt;author&gt;Bai, Yang&lt;/author&gt;&lt;/authors&gt;&lt;/contributors&gt;&lt;titles&gt;&lt;title&gt;High-throughput cultivation and identification of bacteria from the plant root microbiota&lt;/title&gt;&lt;secondary-title&gt;Nature Protocols&lt;/secondary-title&gt;&lt;/titles&gt;&lt;periodical&gt;&lt;full-title&gt;Nature Protocols&lt;/full-title&gt;&lt;abbr-1&gt;Nat. Protoc.&lt;/abbr-1&gt;&lt;abbr-2&gt;Nat Protoc&lt;/abbr-2&gt;&lt;/periodical&gt;&lt;pages&gt;988-1012&lt;/pages&gt;&lt;volume&gt;16&lt;/volume&gt;&lt;number&gt;2&lt;/number&gt;&lt;dates&gt;&lt;year&gt;2021&lt;/year&gt;&lt;pub-dates&gt;&lt;date&gt;2021/02/01&lt;/date&gt;&lt;/pub-dates&gt;&lt;/dates&gt;&lt;isbn&gt;1750-2799&lt;/isbn&gt;&lt;urls&gt;&lt;related-urls&gt;&lt;url&gt;https://doi.org/10.1038/s41596-020-00444-7&lt;/url&gt;&lt;/related-urls&gt;&lt;/urls&gt;&lt;electronic-resource-num&gt;10.1038/s41596-020-00444-7&lt;/electronic-resource-num&gt;&lt;/record&gt;&lt;/Cite&gt;&lt;/EndNote&gt;</w:instrText>
      </w:r>
      <w:r w:rsidR="00325BEB">
        <w:rPr>
          <w:rFonts w:ascii="Times New Roman" w:hAnsi="Times New Roman" w:cs="Times New Roman"/>
        </w:rPr>
        <w:fldChar w:fldCharType="separate"/>
      </w:r>
      <w:r w:rsidR="00325BEB" w:rsidRPr="00325BEB">
        <w:rPr>
          <w:rFonts w:ascii="Times New Roman" w:hAnsi="Times New Roman" w:cs="Times New Roman"/>
          <w:noProof/>
          <w:vertAlign w:val="superscript"/>
        </w:rPr>
        <w:t>9</w:t>
      </w:r>
      <w:r w:rsidR="00325BEB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amplicon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&lt;EndNote&gt;&lt;Cite&gt;&lt;Author&gt;Liu&lt;/Author&gt;&lt;Year&gt;2021&lt;/Year&gt;&lt;RecNum&gt;1033&lt;/RecNum&gt;&lt;DisplayText&gt;&lt;style face="superscript"&gt;10&lt;/style&gt;&lt;/DisplayText&gt;&lt;record&gt;&lt;rec-number&gt;1033&lt;/rec-number&gt;&lt;foreign-keys&gt;&lt;key app="EN" db-id="vstwvrevg90p50eed995xsvpzfste2atavda" timestamp="1622734184"&gt;1033&lt;/key&gt;&lt;/foreign-keys&gt;&lt;ref-type name="Journal Article"&gt;17&lt;/ref-type&gt;&lt;contributors&gt;&lt;authors&gt;&lt;author&gt;Liu, Yong-Xin&lt;/author&gt;&lt;author&gt;Chen, Tong&lt;/author&gt;&lt;author&gt;Zhou, Xin&lt;/author&gt;&lt;author&gt;Bai, Yang&lt;/author&gt;&lt;/authors&gt;&lt;/contributors&gt;&lt;titles&gt;&lt;title&gt;EasyAmplicon: an easy-to-use, reproducible and cross-platform pipeline for amplicon analysis   &lt;/title&gt;&lt;secondary-title&gt;Bio-protocol&lt;/secondary-title&gt;&lt;/titles&gt;&lt;periodical&gt;&lt;full-title&gt;Bio-protocol&lt;/full-title&gt;&lt;/periodical&gt;&lt;pages&gt;e2003641&lt;/</w:instrText>
      </w:r>
      <w:r w:rsidR="00214A9E">
        <w:rPr>
          <w:rFonts w:ascii="Times New Roman" w:hAnsi="Times New Roman" w:cs="Times New Roman" w:hint="eastAsia"/>
        </w:rPr>
        <w:instrText>pages&gt;&lt;keywords&gt;&lt;keyword&gt;</w:instrText>
      </w:r>
      <w:r w:rsidR="00214A9E">
        <w:rPr>
          <w:rFonts w:ascii="Times New Roman" w:hAnsi="Times New Roman" w:cs="Times New Roman" w:hint="eastAsia"/>
        </w:rPr>
        <w:instrText>扩增子</w:instrText>
      </w:r>
      <w:r w:rsidR="00214A9E">
        <w:rPr>
          <w:rFonts w:ascii="Times New Roman" w:hAnsi="Times New Roman" w:cs="Times New Roman" w:hint="eastAsia"/>
        </w:rPr>
        <w:instrText>&lt;/keyword&gt;&lt;keyword&gt;</w:instrText>
      </w:r>
      <w:r w:rsidR="00214A9E">
        <w:rPr>
          <w:rFonts w:ascii="Times New Roman" w:hAnsi="Times New Roman" w:cs="Times New Roman" w:hint="eastAsia"/>
        </w:rPr>
        <w:instrText>分析流程</w:instrText>
      </w:r>
      <w:r w:rsidR="00214A9E">
        <w:rPr>
          <w:rFonts w:ascii="Times New Roman" w:hAnsi="Times New Roman" w:cs="Times New Roman" w:hint="eastAsia"/>
        </w:rPr>
        <w:instrText>&lt;/keyword&gt;&lt;keyword&gt;16S&lt;/keyword&gt;&lt;keyword&gt;ITS&lt;/keyword&gt;&lt;keyword&gt;USEARCH&lt;/keyword&gt;&lt;/keywords&gt;&lt;dates&gt;&lt;year&gt;2021&lt;/year&gt;&lt;pub-dates&gt;&lt;date&gt;2021/04/27&lt;/date&gt;&lt;/pub-dates&gt;&lt;/dates&gt;&lt;publisher&gt;Bio-protocol LLC.&lt;/publi</w:instrText>
      </w:r>
      <w:r w:rsidR="00214A9E">
        <w:rPr>
          <w:rFonts w:ascii="Times New Roman" w:hAnsi="Times New Roman" w:cs="Times New Roman"/>
        </w:rPr>
        <w:instrText>sher&gt;&lt;isbn&gt;2331-8325&lt;/isbn&gt;&lt;urls&gt;&lt;related-urls&gt;&lt;url&gt;https://doi.org/10.21769/BioProtoc.2003641&lt;/url&gt;&lt;/related-urls&gt;&lt;/urls&gt;&lt;custom1&gt;Bio-protocol 2021;:e2003641&lt;/custom1&gt;&lt;electronic-resource-num&gt;10.21769/BioProtoc.2003641&lt;/electronic-resource-num&gt;&lt;/record&gt;&lt;/Cite&gt;&lt;/EndNote&gt;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10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metagenom</w:t>
      </w:r>
      <w:r w:rsidR="00BE2A34" w:rsidRPr="00102492">
        <w:rPr>
          <w:rFonts w:ascii="Times New Roman" w:hAnsi="Times New Roman" w:cs="Times New Roman"/>
        </w:rPr>
        <w:t>e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&lt;EndNote&gt;&lt;Cite&gt;&lt;Author&gt;Liu&lt;/Author&gt;&lt;Year&gt;2020&lt;/Year&gt;&lt;RecNum&gt;992&lt;/RecNum&gt;&lt;DisplayText&gt;&lt;style face="superscript"&gt;11&lt;/style&gt;&lt;/DisplayText&gt;&lt;record&gt;&lt;rec-number&gt;992&lt;/rec-number&gt;&lt;foreign-keys&gt;&lt;key app="EN" db-id="vstwvrevg90p50eed995xsvpzfste2atavda" timestamp="1617795242" guid="1d16fb23-0085-4649-9cc0-ba8ecee409e5"&gt;992&lt;/key&gt;&lt;/foreign-keys&gt;&lt;ref-type name="Journal Article"&gt;17&lt;/ref-type&gt;&lt;contributors&gt;&lt;authors&gt;&lt;author&gt;Liu, Yong-Xin&lt;/author&gt;&lt;author&gt;Liu, Fang&lt;/author&gt;&lt;author&gt;Chen, Tong&lt;/author&gt;&lt;author&gt;Bai, Yang&lt;/author&gt;&lt;/authors&gt;&lt;/contributors&gt;&lt;titles&gt;&lt;title&gt;&lt;style face="normal" font="default" charset="134" size="100%"&gt;Analysis Pipeline and Frequently Asked Questions of Quality Control and Host Removal in Shotgun Metagenomic Sequencing&lt;/style&gt;&lt;/title&gt;&lt;secondary-title&gt;Bio-101&lt;/secondary-title&gt;&lt;/titles&gt;&lt;periodical&gt;&lt;full-title&gt;Bio-101&lt;/full-title&gt;&lt;/periodical&gt;&lt;pages&gt;e2003347&lt;/pages&gt;&lt;keywords&gt;&lt;keyword&gt;Metagenomic Sequencing&lt;/keyword&gt;&lt;keyword&gt;Quality Control&lt;/keyword&gt;&lt;keyword&gt;Host Removal&lt;/keyword&gt;&lt;keyword&gt;FastQC&lt;/keyword&gt;&lt;keyword&gt;KneadData&lt;/keyword&gt;&lt;/keywords&gt;&lt;dates&gt;&lt;year&gt;2020&lt;/year&gt;&lt;pub-dates&gt;&lt;date&gt;2020/12/10&lt;/date&gt;&lt;/pub-dates&gt;&lt;/dates&gt;&lt;publisher&gt;Bio-protocol LLC.&lt;/publisher&gt;&lt;isbn&gt;2331-8325&lt;/isbn&gt;&lt;urls&gt;&lt;related-urls&gt;&lt;url&gt;https://doi.org/10.21769/BioProtoc.2003347&lt;/url&gt;&lt;/related-urls&gt;&lt;/urls&gt;&lt;custom1&gt;Bio-protocol 2020;:e2003347&lt;/custom1&gt;&lt;electronic-resource-num&gt;10.21769/BioProtoc.2003347&lt;/electronic-resource-num&gt;&lt;/record&gt;&lt;/Cite&gt;&lt;/EndNote&gt;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11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</w:t>
      </w:r>
      <w:r w:rsidR="00A96EB3" w:rsidRPr="00102492">
        <w:rPr>
          <w:rFonts w:ascii="Times New Roman" w:hAnsi="Times New Roman" w:cs="Times New Roman"/>
        </w:rPr>
        <w:t>eta</w:t>
      </w:r>
      <w:r w:rsidR="00E34097" w:rsidRPr="00102492">
        <w:rPr>
          <w:rFonts w:ascii="Times New Roman" w:hAnsi="Times New Roman" w:cs="Times New Roman"/>
        </w:rPr>
        <w:t>transcriptome</w:t>
      </w:r>
      <w:r w:rsidR="008D5801">
        <w:rPr>
          <w:rFonts w:ascii="Times New Roman" w:hAnsi="Times New Roman" w:cs="Times New Roman"/>
        </w:rPr>
        <w:fldChar w:fldCharType="begin"/>
      </w:r>
      <w:r w:rsidR="008D5801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&lt;EndNote&gt;&lt;Cite&gt;&lt;Author&gt;Zhang&lt;/Author&gt;&lt;Year&gt;2021&lt;/Year&gt;&lt;RecNum&gt;1036&lt;/RecNum&gt;&lt;DisplayText&gt;&lt;style face="superscript"&gt;12&lt;/style&gt;&lt;/DisplayText&gt;&lt;record&gt;&lt;rec-number&gt;1036&lt;/rec-number&gt;&lt;foreign-keys&gt;&lt;key app="EN" db-id="vstwvrevg90p50eed995xsvpzfste2atavda" timestamp="1622734415"&gt;1036&lt;/key&gt;&lt;/foreign-keys&gt;&lt;ref-type name="Journal Article"&gt;17&lt;/ref-type&gt;&lt;contributors&gt;&lt;authors&gt;&lt;author&gt;Zhang, Liyan&lt;/author&gt;&lt;author&gt;Lian, Zhenghan&lt;/author&gt;&lt;author&gt;Chu, Haiyan&lt;/author&gt;&lt;/authors&gt;&lt;/contributors&gt;&lt;titles&gt;&lt;title&gt;Sa</w:instrText>
      </w:r>
      <w:r w:rsidR="008D5801">
        <w:rPr>
          <w:rFonts w:ascii="Times New Roman" w:hAnsi="Times New Roman" w:cs="Times New Roman" w:hint="eastAsia"/>
        </w:rPr>
        <w:instrText>mple pretreatment and data analysis of soil metatranscriptome   &lt;/title&gt;&lt;secondary-title&gt;Bio-protocol&lt;/secondary-title&gt;&lt;/titles&gt;&lt;periodical&gt;&lt;full-title&gt;Bio-protocol&lt;/full-title&gt;&lt;/periodical&gt;&lt;pages&gt;e2003543&lt;/pages&gt;&lt;keywords&gt;&lt;keyword&gt;</w:instrText>
      </w:r>
      <w:r w:rsidR="008D5801">
        <w:rPr>
          <w:rFonts w:ascii="Times New Roman" w:hAnsi="Times New Roman" w:cs="Times New Roman" w:hint="eastAsia"/>
        </w:rPr>
        <w:instrText>土壤</w:instrText>
      </w:r>
      <w:r w:rsidR="008D5801">
        <w:rPr>
          <w:rFonts w:ascii="Times New Roman" w:hAnsi="Times New Roman" w:cs="Times New Roman" w:hint="eastAsia"/>
        </w:rPr>
        <w:instrText>&lt;/keyword&gt;&lt;keyword&gt;</w:instrText>
      </w:r>
      <w:r w:rsidR="008D5801">
        <w:rPr>
          <w:rFonts w:ascii="Times New Roman" w:hAnsi="Times New Roman" w:cs="Times New Roman" w:hint="eastAsia"/>
        </w:rPr>
        <w:instrText>宏转录组学</w:instrText>
      </w:r>
      <w:r w:rsidR="008D5801">
        <w:rPr>
          <w:rFonts w:ascii="Times New Roman" w:hAnsi="Times New Roman" w:cs="Times New Roman" w:hint="eastAsia"/>
        </w:rPr>
        <w:instrText>&lt;/keyword&gt;&lt;keyword&gt;RNA&lt;/keyword&gt;&lt;keyword&gt;</w:instrText>
      </w:r>
      <w:r w:rsidR="008D5801">
        <w:rPr>
          <w:rFonts w:ascii="Times New Roman" w:hAnsi="Times New Roman" w:cs="Times New Roman" w:hint="eastAsia"/>
        </w:rPr>
        <w:instrText>土壤微生物代谢活性</w:instrText>
      </w:r>
      <w:r w:rsidR="008D5801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&lt;/keyword&gt;&lt;/keywords&gt;&lt;dates&gt;&lt;year&gt;2021&lt;/year&gt;&lt;pub-dates&gt;&lt;date&gt;2021/02/10&lt;/date&gt;&lt;/pub-dates&gt;&lt;/dates&gt;&lt;publisher&gt;Bio-protocol LLC.&lt;/publisher&gt;&lt;isbn&gt;2331-8325&lt;/isbn&gt;&lt;urls&gt;&lt;related-urls&gt;&lt;url&gt;https://doi.org/</w:instrText>
      </w:r>
      <w:r w:rsidR="008D5801">
        <w:rPr>
          <w:rFonts w:ascii="Times New Roman" w:hAnsi="Times New Roman" w:cs="Times New Roman"/>
        </w:rPr>
        <w:instrText>10.21769/BioProtoc.2003543&lt;/url&gt;&lt;/related-urls&gt;&lt;/urls&gt;&lt;custom1&gt;Bio-protocol 2021;:e2003543&lt;/custom1&gt;&lt;electronic-resource-num&gt;10.21769/BioProtoc.2003543&lt;/electronic-resource-num&gt;&lt;/record&gt;&lt;/Cite&gt;&lt;/EndNote&gt;</w:instrText>
      </w:r>
      <w:r w:rsidR="008D5801">
        <w:rPr>
          <w:rFonts w:ascii="Times New Roman" w:hAnsi="Times New Roman" w:cs="Times New Roman"/>
        </w:rPr>
        <w:fldChar w:fldCharType="separate"/>
      </w:r>
      <w:r w:rsidR="008D5801" w:rsidRPr="008D5801">
        <w:rPr>
          <w:rFonts w:ascii="Times New Roman" w:hAnsi="Times New Roman" w:cs="Times New Roman"/>
          <w:noProof/>
          <w:vertAlign w:val="superscript"/>
        </w:rPr>
        <w:t>12</w:t>
      </w:r>
      <w:r w:rsidR="008D5801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 xml:space="preserve">, </w:t>
      </w:r>
      <w:r w:rsidR="00CA4E68" w:rsidRPr="00102492">
        <w:rPr>
          <w:rFonts w:ascii="Times New Roman" w:hAnsi="Times New Roman" w:cs="Times New Roman"/>
        </w:rPr>
        <w:t>virome</w:t>
      </w:r>
      <w:r w:rsidR="00F62E80">
        <w:rPr>
          <w:rFonts w:ascii="Times New Roman" w:hAnsi="Times New Roman" w:cs="Times New Roman"/>
        </w:rPr>
        <w:fldChar w:fldCharType="begin"/>
      </w:r>
      <w:r w:rsidR="00F62E80">
        <w:rPr>
          <w:rFonts w:ascii="Times New Roman" w:hAnsi="Times New Roman" w:cs="Times New Roman"/>
        </w:rPr>
        <w:instrText xml:space="preserve"> ADDIN EN.CITE &lt;EndNote&gt;&lt;Cite&gt;&lt;Author&gt;Han&lt;/Author&gt;&lt;Year&gt;2021&lt;/Year&gt;&lt;RecNum&gt;1039&lt;/RecNum&gt;&lt;DisplayText&gt;&lt;style face="superscript"&gt;13&lt;/style&gt;&lt;/DisplayText&gt;&lt;record&gt;&lt;rec-number&gt;1039&lt;/rec-number&gt;&lt;foreign-keys&gt;&lt;key app="EN" db-id="vstwvrevg90p50eed995xsvpzfste2atavda" timestamp="1622734692"&gt;1039&lt;/key&gt;&lt;/foreign-keys&gt;&lt;ref-type name="Journal Article"&gt;17&lt;/ref-type&gt;&lt;contributors&gt;&lt;authors&gt;&lt;author&gt;Han, Lili&lt;/author&gt;&lt;author&gt;Bi, Li&lt;/author&gt;&lt;author&gt;Yu, Danting&lt;/author&gt;&lt;author&gt;Zhang, Limei&lt;/author&gt;&lt;author&gt;He, Jizheng&lt;/author&gt;&lt;/authors&gt;&lt;/contributors&gt;&lt;titles&gt;&lt;title&gt;&lt;style face="normal" font="default" charset="134" size="100%"&gt;Enrichment and DNA &lt;/style&gt;&lt;style face="normal" font="default" size="100%"&gt;e&lt;/style&gt;&lt;style face="normal" font="default" charset="134" size="100%"&gt;xtraction of &lt;/style&gt;&lt;style face="normal" font="default" size="100%"&gt;s&lt;/style&gt;&lt;style face="normal" font="default" charset="134" size="100%"&gt;oil &lt;/style&gt;&lt;style face="normal" font="default" size="100%"&gt;v&lt;/style&gt;&lt;style face="normal" font="default" charset="134" s</w:instrText>
      </w:r>
      <w:r w:rsidR="00F62E80">
        <w:rPr>
          <w:rFonts w:ascii="Times New Roman" w:hAnsi="Times New Roman" w:cs="Times New Roman" w:hint="eastAsia"/>
        </w:rPr>
        <w:instrText>ize="100%"&gt;irome   &lt;/style&gt;&lt;/title&gt;&lt;secondary-title&gt;Bio-protocol&lt;/secondary-title&gt;&lt;/titles&gt;&lt;periodical&gt;&lt;full-title&gt;Bio-protocol&lt;/full-title&gt;&lt;/periodical&gt;&lt;pages&gt;e2003702&lt;/pages&gt;&lt;keywords&gt;&lt;keyword&gt;</w:instrText>
      </w:r>
      <w:r w:rsidR="00F62E80">
        <w:rPr>
          <w:rFonts w:ascii="Times New Roman" w:hAnsi="Times New Roman" w:cs="Times New Roman" w:hint="eastAsia"/>
        </w:rPr>
        <w:instrText>土壤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病毒组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富集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</w:instrText>
      </w:r>
      <w:r w:rsidR="00F62E80">
        <w:rPr>
          <w:rFonts w:ascii="Times New Roman" w:hAnsi="Times New Roman" w:cs="Times New Roman" w:hint="eastAsia"/>
        </w:rPr>
        <w:instrText>DNA</w:instrText>
      </w:r>
      <w:r w:rsidR="00F62E80">
        <w:rPr>
          <w:rFonts w:ascii="Times New Roman" w:hAnsi="Times New Roman" w:cs="Times New Roman" w:hint="eastAsia"/>
        </w:rPr>
        <w:instrText>提取</w:instrText>
      </w:r>
      <w:r w:rsidR="00F62E80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&lt;/keyword&gt;&lt;/keywords&gt;&lt;dates&gt;&lt;year&gt;2021&lt;/year&gt;&lt;pub-dates&gt;&lt;date&gt;2021/04/13&lt;/date&gt;&lt;/pub-dates&gt;&lt;/dates&gt;&lt;publisher&gt;Bio-protocol LLC.&lt;/publisher&gt;&lt;isbn&gt;2331-8325&lt;/isbn&gt;&lt;urls&gt;&lt;related-urls&gt;&lt;url&gt;https://doi.org/10.21769/BioProtoc.2003702&lt;/url&gt;&lt;/related-</w:instrText>
      </w:r>
      <w:r w:rsidR="00F62E80">
        <w:rPr>
          <w:rFonts w:ascii="Times New Roman" w:hAnsi="Times New Roman" w:cs="Times New Roman"/>
        </w:rPr>
        <w:instrText>urls&gt;&lt;/urls&gt;&lt;custom1&gt;Bio-protocol 2021;:e2003702&lt;/custom1&gt;&lt;electronic-resource-num&gt;10.21769/BioProtoc.2003702&lt;/electronic-resource-num&gt;&lt;/record&gt;&lt;/Cite&gt;&lt;/EndNote&gt;</w:instrText>
      </w:r>
      <w:r w:rsidR="00F62E80">
        <w:rPr>
          <w:rFonts w:ascii="Times New Roman" w:hAnsi="Times New Roman" w:cs="Times New Roman"/>
        </w:rPr>
        <w:fldChar w:fldCharType="separate"/>
      </w:r>
      <w:r w:rsidR="00F62E80" w:rsidRPr="00F62E80">
        <w:rPr>
          <w:rFonts w:ascii="Times New Roman" w:hAnsi="Times New Roman" w:cs="Times New Roman"/>
          <w:noProof/>
          <w:vertAlign w:val="superscript"/>
        </w:rPr>
        <w:t>13</w:t>
      </w:r>
      <w:r w:rsidR="00F62E80">
        <w:rPr>
          <w:rFonts w:ascii="Times New Roman" w:hAnsi="Times New Roman" w:cs="Times New Roman"/>
        </w:rPr>
        <w:fldChar w:fldCharType="end"/>
      </w:r>
      <w:r w:rsidR="00CA4E68" w:rsidRPr="00102492">
        <w:rPr>
          <w:rFonts w:ascii="Times New Roman" w:hAnsi="Times New Roman" w:cs="Times New Roman"/>
        </w:rPr>
        <w:t xml:space="preserve">, </w:t>
      </w:r>
      <w:r w:rsidR="000827FC" w:rsidRPr="00102492">
        <w:rPr>
          <w:rFonts w:ascii="Times New Roman" w:hAnsi="Times New Roman" w:cs="Times New Roman"/>
        </w:rPr>
        <w:t xml:space="preserve">metaproteome, </w:t>
      </w:r>
      <w:r w:rsidR="00CA4E68" w:rsidRPr="00102492">
        <w:rPr>
          <w:rFonts w:ascii="Times New Roman" w:hAnsi="Times New Roman" w:cs="Times New Roman"/>
        </w:rPr>
        <w:t>metabolome, microbe</w:t>
      </w:r>
      <w:r w:rsidR="00E34097" w:rsidRPr="00102492">
        <w:rPr>
          <w:rFonts w:ascii="Times New Roman" w:hAnsi="Times New Roman" w:cs="Times New Roman"/>
        </w:rPr>
        <w:t xml:space="preserve"> genome, related molecular biology and microbiology experiments, and </w:t>
      </w:r>
      <w:r w:rsidR="00167200">
        <w:rPr>
          <w:rFonts w:ascii="Times New Roman" w:hAnsi="Times New Roman" w:cs="Times New Roman"/>
        </w:rPr>
        <w:t xml:space="preserve">the </w:t>
      </w:r>
      <w:r w:rsidR="00E34097" w:rsidRPr="00102492">
        <w:rPr>
          <w:rFonts w:ascii="Times New Roman" w:hAnsi="Times New Roman" w:cs="Times New Roman"/>
        </w:rPr>
        <w:t xml:space="preserve">upstream and downstream related experiments and </w:t>
      </w:r>
      <w:r w:rsidR="00CA4E68" w:rsidRPr="00102492">
        <w:rPr>
          <w:rFonts w:ascii="Times New Roman" w:hAnsi="Times New Roman" w:cs="Times New Roman"/>
        </w:rPr>
        <w:t>a</w:t>
      </w:r>
      <w:r w:rsidR="00E34097" w:rsidRPr="00102492">
        <w:rPr>
          <w:rFonts w:ascii="Times New Roman" w:hAnsi="Times New Roman" w:cs="Times New Roman"/>
        </w:rPr>
        <w:t xml:space="preserve">nalysis </w:t>
      </w:r>
      <w:r w:rsidR="00005870" w:rsidRPr="00102492">
        <w:rPr>
          <w:rFonts w:ascii="Times New Roman" w:hAnsi="Times New Roman" w:cs="Times New Roman"/>
        </w:rPr>
        <w:t xml:space="preserve">of </w:t>
      </w:r>
      <w:r w:rsidR="00836F24" w:rsidRPr="00102492">
        <w:rPr>
          <w:rFonts w:ascii="Times New Roman" w:hAnsi="Times New Roman" w:cs="Times New Roman"/>
        </w:rPr>
        <w:t>microbiome</w:t>
      </w:r>
      <w:r w:rsidR="000827FC" w:rsidRPr="00102492">
        <w:rPr>
          <w:rFonts w:ascii="Times New Roman" w:hAnsi="Times New Roman" w:cs="Times New Roman"/>
        </w:rPr>
        <w:t xml:space="preserve"> </w:t>
      </w:r>
      <w:r w:rsidR="00A717EC" w:rsidRPr="00102492">
        <w:rPr>
          <w:rFonts w:ascii="Times New Roman" w:hAnsi="Times New Roman" w:cs="Times New Roman"/>
        </w:rPr>
        <w:t>(Figure 1)</w:t>
      </w:r>
      <w:r w:rsidR="00E34097" w:rsidRPr="00102492">
        <w:rPr>
          <w:rFonts w:ascii="Times New Roman" w:hAnsi="Times New Roman" w:cs="Times New Roman"/>
        </w:rPr>
        <w:t>. According to the research objects, it mainly includes</w:t>
      </w:r>
      <w:r w:rsidR="00167200">
        <w:rPr>
          <w:rFonts w:ascii="Times New Roman" w:hAnsi="Times New Roman" w:cs="Times New Roman"/>
        </w:rPr>
        <w:t xml:space="preserve"> the microbiome in</w:t>
      </w:r>
      <w:r w:rsidR="00E34097" w:rsidRPr="00102492">
        <w:rPr>
          <w:rFonts w:ascii="Times New Roman" w:hAnsi="Times New Roman" w:cs="Times New Roman"/>
        </w:rPr>
        <w:t xml:space="preserve"> humans, animals, plants, </w:t>
      </w:r>
      <w:r w:rsidR="00963A73" w:rsidRPr="00102492">
        <w:rPr>
          <w:rFonts w:ascii="Times New Roman" w:hAnsi="Times New Roman" w:cs="Times New Roman"/>
        </w:rPr>
        <w:t xml:space="preserve">and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963A73" w:rsidRPr="00102492">
        <w:rPr>
          <w:rFonts w:ascii="Times New Roman" w:hAnsi="Times New Roman" w:cs="Times New Roman"/>
        </w:rPr>
        <w:t>environment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 xml:space="preserve">. </w:t>
      </w:r>
      <w:r w:rsidR="0012092C" w:rsidRPr="00102492">
        <w:rPr>
          <w:rFonts w:ascii="Times New Roman" w:hAnsi="Times New Roman" w:cs="Times New Roman"/>
        </w:rPr>
        <w:t>According to the</w:t>
      </w:r>
      <w:r w:rsidR="0012092C" w:rsidRPr="00102492" w:rsidDel="0012092C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>research methods</w:t>
      </w:r>
      <w:r w:rsidR="00963A73" w:rsidRPr="00102492">
        <w:rPr>
          <w:rFonts w:ascii="Times New Roman" w:hAnsi="Times New Roman" w:cs="Times New Roman"/>
        </w:rPr>
        <w:t>,</w:t>
      </w:r>
      <w:r w:rsidR="0012092C" w:rsidRPr="00102492">
        <w:rPr>
          <w:rFonts w:ascii="Times New Roman" w:hAnsi="Times New Roman" w:cs="Times New Roman"/>
        </w:rPr>
        <w:t xml:space="preserve"> it</w:t>
      </w:r>
      <w:r w:rsidR="00E34097" w:rsidRPr="00102492">
        <w:rPr>
          <w:rFonts w:ascii="Times New Roman" w:hAnsi="Times New Roman" w:cs="Times New Roman"/>
        </w:rPr>
        <w:t xml:space="preserve"> mainly include</w:t>
      </w:r>
      <w:r w:rsidR="009A7219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sample preparation, nucleic acid extraction, protein and metabolite extraction, sequencing library preparation, microbial cult</w:t>
      </w:r>
      <w:r w:rsidR="0012092C" w:rsidRPr="00102492">
        <w:rPr>
          <w:rFonts w:ascii="Times New Roman" w:hAnsi="Times New Roman" w:cs="Times New Roman"/>
        </w:rPr>
        <w:t>ure</w:t>
      </w:r>
      <w:r w:rsidR="00E34097" w:rsidRPr="00102492">
        <w:rPr>
          <w:rFonts w:ascii="Times New Roman" w:hAnsi="Times New Roman" w:cs="Times New Roman"/>
        </w:rPr>
        <w:t xml:space="preserve"> and identification, synthetic </w:t>
      </w:r>
      <w:r w:rsidR="008F20F3" w:rsidRPr="00102492">
        <w:rPr>
          <w:rFonts w:ascii="Times New Roman" w:hAnsi="Times New Roman" w:cs="Times New Roman"/>
        </w:rPr>
        <w:t>community</w:t>
      </w:r>
      <w:r w:rsidR="00E34097" w:rsidRPr="00102492">
        <w:rPr>
          <w:rFonts w:ascii="Times New Roman" w:hAnsi="Times New Roman" w:cs="Times New Roman"/>
        </w:rPr>
        <w:t xml:space="preserve">, </w:t>
      </w:r>
      <w:r w:rsidR="00B10BD7" w:rsidRPr="00102492">
        <w:rPr>
          <w:rFonts w:ascii="Times New Roman" w:hAnsi="Times New Roman" w:cs="Times New Roman"/>
        </w:rPr>
        <w:t>axenic system</w:t>
      </w:r>
      <w:r w:rsidR="00E34097" w:rsidRPr="00102492">
        <w:rPr>
          <w:rFonts w:ascii="Times New Roman" w:hAnsi="Times New Roman" w:cs="Times New Roman"/>
        </w:rPr>
        <w:t xml:space="preserve">, data analysis, and </w:t>
      </w:r>
      <w:r w:rsidR="00B10BD7" w:rsidRPr="00102492">
        <w:rPr>
          <w:rFonts w:ascii="Times New Roman" w:hAnsi="Times New Roman" w:cs="Times New Roman"/>
        </w:rPr>
        <w:t xml:space="preserve">general </w:t>
      </w:r>
      <w:r w:rsidR="00E34097" w:rsidRPr="00102492">
        <w:rPr>
          <w:rFonts w:ascii="Times New Roman" w:hAnsi="Times New Roman" w:cs="Times New Roman"/>
        </w:rPr>
        <w:t>microbiology experiments and analysis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>.</w:t>
      </w:r>
    </w:p>
    <w:p w14:paraId="25326B6D" w14:textId="6BE257B2" w:rsidR="00E34097" w:rsidRDefault="00E34097">
      <w:pPr>
        <w:rPr>
          <w:rFonts w:ascii="Times New Roman" w:hAnsi="Times New Roman" w:cs="Times New Roman"/>
        </w:rPr>
      </w:pPr>
    </w:p>
    <w:p w14:paraId="109009C0" w14:textId="77777777" w:rsidR="001873BD" w:rsidRPr="007B0DEB" w:rsidRDefault="001873BD" w:rsidP="001873BD">
      <w:r>
        <w:rPr>
          <w:noProof/>
        </w:rPr>
        <w:drawing>
          <wp:inline distT="0" distB="0" distL="0" distR="0" wp14:anchorId="2E09BD91" wp14:editId="46BA2204">
            <wp:extent cx="579120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6" r="7175" b="9611"/>
                    <a:stretch/>
                  </pic:blipFill>
                  <pic:spPr bwMode="auto">
                    <a:xfrm>
                      <a:off x="0" y="0"/>
                      <a:ext cx="5811985" cy="193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B22B" w14:textId="77777777" w:rsidR="001873BD" w:rsidRPr="001873BD" w:rsidRDefault="001873BD" w:rsidP="001873BD">
      <w:pPr>
        <w:rPr>
          <w:rFonts w:ascii="Times New Roman" w:hAnsi="Times New Roman" w:cs="Times New Roman"/>
        </w:rPr>
      </w:pPr>
      <w:r w:rsidRPr="001873BD">
        <w:rPr>
          <w:rFonts w:ascii="Times New Roman" w:hAnsi="Times New Roman" w:cs="Times New Roman"/>
        </w:rPr>
        <w:t>Figure 1. Microbiome Protocols eBook—Building a bridge to microbiome research.</w:t>
      </w:r>
    </w:p>
    <w:p w14:paraId="654B307D" w14:textId="77777777" w:rsidR="001873BD" w:rsidRPr="001873BD" w:rsidRDefault="001873BD">
      <w:pPr>
        <w:rPr>
          <w:rFonts w:ascii="Times New Roman" w:hAnsi="Times New Roman" w:cs="Times New Roman"/>
        </w:rPr>
      </w:pPr>
    </w:p>
    <w:p w14:paraId="10B74118" w14:textId="57557DEB" w:rsidR="00EB45AF" w:rsidRPr="00102492" w:rsidRDefault="00EB6028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Since</w:t>
      </w:r>
      <w:r w:rsidR="00465C77" w:rsidRPr="00102492">
        <w:rPr>
          <w:rFonts w:ascii="Times New Roman" w:hAnsi="Times New Roman" w:cs="Times New Roman"/>
        </w:rPr>
        <w:t xml:space="preserve"> the</w:t>
      </w:r>
      <w:r w:rsidR="008B54E2" w:rsidRPr="00102492">
        <w:rPr>
          <w:rFonts w:ascii="Times New Roman" w:hAnsi="Times New Roman" w:cs="Times New Roman"/>
        </w:rPr>
        <w:t xml:space="preserve"> first announcement of MPB</w:t>
      </w:r>
      <w:r w:rsidR="00EB45AF" w:rsidRPr="00102492">
        <w:rPr>
          <w:rFonts w:ascii="Times New Roman" w:hAnsi="Times New Roman" w:cs="Times New Roman"/>
        </w:rPr>
        <w:t xml:space="preserve"> in July 2020</w:t>
      </w:r>
      <w:r w:rsidR="008B54E2" w:rsidRPr="00102492">
        <w:rPr>
          <w:rFonts w:ascii="Times New Roman" w:hAnsi="Times New Roman" w:cs="Times New Roman"/>
        </w:rPr>
        <w:t>,</w:t>
      </w:r>
      <w:r w:rsidR="00EB45AF" w:rsidRPr="00102492">
        <w:rPr>
          <w:rFonts w:ascii="Times New Roman" w:hAnsi="Times New Roman" w:cs="Times New Roman"/>
        </w:rPr>
        <w:t xml:space="preserve"> more than </w:t>
      </w:r>
      <w:r w:rsidR="00872518" w:rsidRPr="00102492">
        <w:rPr>
          <w:rFonts w:ascii="Times New Roman" w:hAnsi="Times New Roman" w:cs="Times New Roman"/>
        </w:rPr>
        <w:t>200 researchers from</w:t>
      </w:r>
      <w:r w:rsidR="0012092C" w:rsidRPr="00102492">
        <w:rPr>
          <w:rFonts w:ascii="Times New Roman" w:hAnsi="Times New Roman" w:cs="Times New Roman"/>
        </w:rPr>
        <w:t xml:space="preserve"> more than</w:t>
      </w:r>
      <w:r w:rsidR="00872518" w:rsidRPr="00102492">
        <w:rPr>
          <w:rFonts w:ascii="Times New Roman" w:hAnsi="Times New Roman" w:cs="Times New Roman"/>
        </w:rPr>
        <w:t xml:space="preserve"> </w:t>
      </w:r>
      <w:r w:rsidR="00EB45AF" w:rsidRPr="00102492">
        <w:rPr>
          <w:rFonts w:ascii="Times New Roman" w:hAnsi="Times New Roman" w:cs="Times New Roman"/>
        </w:rPr>
        <w:t xml:space="preserve">100 </w:t>
      </w:r>
      <w:r w:rsidR="0012092C" w:rsidRPr="00102492">
        <w:rPr>
          <w:rFonts w:ascii="Times New Roman" w:hAnsi="Times New Roman" w:cs="Times New Roman"/>
        </w:rPr>
        <w:lastRenderedPageBreak/>
        <w:t>i</w:t>
      </w:r>
      <w:r w:rsidR="00EB45AF" w:rsidRPr="00102492">
        <w:rPr>
          <w:rFonts w:ascii="Times New Roman" w:hAnsi="Times New Roman" w:cs="Times New Roman"/>
        </w:rPr>
        <w:t>nstitutes or universit</w:t>
      </w:r>
      <w:r w:rsidR="00872518" w:rsidRPr="00102492">
        <w:rPr>
          <w:rFonts w:ascii="Times New Roman" w:hAnsi="Times New Roman" w:cs="Times New Roman"/>
        </w:rPr>
        <w:t xml:space="preserve">ies </w:t>
      </w:r>
      <w:r w:rsidR="00167200">
        <w:rPr>
          <w:rFonts w:ascii="Times New Roman" w:hAnsi="Times New Roman" w:cs="Times New Roman"/>
        </w:rPr>
        <w:t>have been involved in the MPB</w:t>
      </w:r>
      <w:r w:rsidR="0072641C" w:rsidRPr="00102492">
        <w:rPr>
          <w:rFonts w:ascii="Times New Roman" w:hAnsi="Times New Roman" w:cs="Times New Roman"/>
        </w:rPr>
        <w:t xml:space="preserve">, including the Institute of Genetics and </w:t>
      </w:r>
      <w:r w:rsidR="00A821F2" w:rsidRPr="00102492">
        <w:rPr>
          <w:rFonts w:ascii="Times New Roman" w:hAnsi="Times New Roman" w:cs="Times New Roman"/>
        </w:rPr>
        <w:t xml:space="preserve">Developmental Biology, </w:t>
      </w:r>
      <w:r w:rsidR="00C82CE0" w:rsidRPr="00102492">
        <w:rPr>
          <w:rFonts w:ascii="Times New Roman" w:hAnsi="Times New Roman" w:cs="Times New Roman"/>
        </w:rPr>
        <w:t>Institute of Soil Science</w:t>
      </w:r>
      <w:r w:rsidR="00C82CE0" w:rsidRPr="00102492">
        <w:rPr>
          <w:rFonts w:ascii="Times New Roman" w:hAnsi="Times New Roman" w:cs="Times New Roman"/>
        </w:rPr>
        <w:t>，</w:t>
      </w:r>
      <w:r w:rsidR="006B535F" w:rsidRPr="00102492">
        <w:rPr>
          <w:rFonts w:ascii="Times New Roman" w:hAnsi="Times New Roman" w:cs="Times New Roman"/>
        </w:rPr>
        <w:t xml:space="preserve">Institute of Microbiology, </w:t>
      </w:r>
      <w:r w:rsidR="0005634D" w:rsidRPr="00102492">
        <w:rPr>
          <w:rFonts w:ascii="Times New Roman" w:hAnsi="Times New Roman" w:cs="Times New Roman"/>
        </w:rPr>
        <w:t>Research Center for Eco-Environmental Sciences</w:t>
      </w:r>
      <w:r w:rsidR="001429C3" w:rsidRPr="00102492">
        <w:rPr>
          <w:rFonts w:ascii="Times New Roman" w:hAnsi="Times New Roman" w:cs="Times New Roman"/>
        </w:rPr>
        <w:t xml:space="preserve">, </w:t>
      </w:r>
      <w:r w:rsidR="00167200">
        <w:rPr>
          <w:rFonts w:ascii="Times New Roman" w:hAnsi="Times New Roman" w:cs="Times New Roman"/>
        </w:rPr>
        <w:t xml:space="preserve">and </w:t>
      </w:r>
      <w:r w:rsidR="001429C3" w:rsidRPr="00102492">
        <w:rPr>
          <w:rFonts w:ascii="Times New Roman" w:hAnsi="Times New Roman" w:cs="Times New Roman"/>
        </w:rPr>
        <w:t>Institute of Urban Environment</w:t>
      </w:r>
      <w:r w:rsidR="00167200">
        <w:rPr>
          <w:rFonts w:ascii="Times New Roman" w:hAnsi="Times New Roman" w:cs="Times New Roman"/>
        </w:rPr>
        <w:t xml:space="preserve"> of Chinese Academy of Sciences</w:t>
      </w:r>
      <w:r w:rsidR="00AD4E73" w:rsidRPr="00102492">
        <w:rPr>
          <w:rFonts w:ascii="Times New Roman" w:hAnsi="Times New Roman" w:cs="Times New Roman"/>
        </w:rPr>
        <w:t>,</w:t>
      </w:r>
      <w:r w:rsidR="00834C0F" w:rsidRPr="00102492">
        <w:rPr>
          <w:rFonts w:ascii="Times New Roman" w:hAnsi="Times New Roman" w:cs="Times New Roman"/>
        </w:rPr>
        <w:t xml:space="preserve"> </w:t>
      </w:r>
      <w:r w:rsidR="005E3D6B" w:rsidRPr="00102492">
        <w:rPr>
          <w:rFonts w:ascii="Times New Roman" w:hAnsi="Times New Roman" w:cs="Times New Roman"/>
        </w:rPr>
        <w:t xml:space="preserve">Chinese Academy of Agricultural Sciences, </w:t>
      </w:r>
      <w:r w:rsidR="00834C0F" w:rsidRPr="00102492">
        <w:rPr>
          <w:rFonts w:ascii="Times New Roman" w:hAnsi="Times New Roman" w:cs="Times New Roman"/>
        </w:rPr>
        <w:t xml:space="preserve">Peking University, Tsinghua University, </w:t>
      </w:r>
      <w:r w:rsidR="00A04B21" w:rsidRPr="00102492">
        <w:rPr>
          <w:rFonts w:ascii="Times New Roman" w:hAnsi="Times New Roman" w:cs="Times New Roman"/>
        </w:rPr>
        <w:t xml:space="preserve">Zhejiang University, </w:t>
      </w:r>
      <w:r w:rsidR="00435F67" w:rsidRPr="00102492">
        <w:rPr>
          <w:rFonts w:ascii="Times New Roman" w:hAnsi="Times New Roman" w:cs="Times New Roman"/>
        </w:rPr>
        <w:t xml:space="preserve">Sun Yat-sen University, </w:t>
      </w:r>
      <w:r w:rsidR="0012092C" w:rsidRPr="00102492">
        <w:rPr>
          <w:rFonts w:ascii="Times New Roman" w:hAnsi="Times New Roman" w:cs="Times New Roman"/>
        </w:rPr>
        <w:t xml:space="preserve">China Agricultural University, </w:t>
      </w:r>
      <w:r w:rsidR="00A04B21" w:rsidRPr="00102492">
        <w:rPr>
          <w:rFonts w:ascii="Times New Roman" w:hAnsi="Times New Roman" w:cs="Times New Roman"/>
        </w:rPr>
        <w:t>Shandong University, Yangzhou University, Westlake University, Nanjing Agricultural University</w:t>
      </w:r>
      <w:r w:rsidR="00435F67" w:rsidRPr="00102492">
        <w:rPr>
          <w:rFonts w:ascii="Times New Roman" w:hAnsi="Times New Roman" w:cs="Times New Roman"/>
        </w:rPr>
        <w:t xml:space="preserve">, </w:t>
      </w:r>
      <w:r w:rsidR="00C420EE" w:rsidRPr="00102492">
        <w:rPr>
          <w:rFonts w:ascii="Times New Roman" w:hAnsi="Times New Roman" w:cs="Times New Roman"/>
        </w:rPr>
        <w:t>etc</w:t>
      </w:r>
      <w:r w:rsidR="00435F67" w:rsidRPr="00102492">
        <w:rPr>
          <w:rFonts w:ascii="Times New Roman" w:hAnsi="Times New Roman" w:cs="Times New Roman"/>
        </w:rPr>
        <w:t>.</w:t>
      </w:r>
      <w:r w:rsidR="00D20C68" w:rsidRPr="00102492">
        <w:rPr>
          <w:rFonts w:ascii="Times New Roman" w:hAnsi="Times New Roman" w:cs="Times New Roman"/>
        </w:rPr>
        <w:t xml:space="preserve"> At present, </w:t>
      </w:r>
      <w:r w:rsidR="00C420EE" w:rsidRPr="00102492">
        <w:rPr>
          <w:rFonts w:ascii="Times New Roman" w:hAnsi="Times New Roman" w:cs="Times New Roman"/>
        </w:rPr>
        <w:t>MPB 1</w:t>
      </w:r>
      <w:r w:rsidR="00C420EE" w:rsidRPr="00102492">
        <w:rPr>
          <w:rFonts w:ascii="Times New Roman" w:hAnsi="Times New Roman" w:cs="Times New Roman"/>
          <w:vertAlign w:val="superscript"/>
        </w:rPr>
        <w:t>st</w:t>
      </w:r>
      <w:r w:rsidR="00C420EE" w:rsidRPr="00102492">
        <w:rPr>
          <w:rFonts w:ascii="Times New Roman" w:hAnsi="Times New Roman" w:cs="Times New Roman"/>
        </w:rPr>
        <w:t xml:space="preserve"> edition </w:t>
      </w:r>
      <w:r w:rsidR="001F6A04" w:rsidRPr="00102492">
        <w:rPr>
          <w:rFonts w:ascii="Times New Roman" w:hAnsi="Times New Roman" w:cs="Times New Roman"/>
        </w:rPr>
        <w:t>ha</w:t>
      </w:r>
      <w:r w:rsidR="00465C77" w:rsidRPr="00102492">
        <w:rPr>
          <w:rFonts w:ascii="Times New Roman" w:hAnsi="Times New Roman" w:cs="Times New Roman"/>
        </w:rPr>
        <w:t>s</w:t>
      </w:r>
      <w:r w:rsidR="001F6A04" w:rsidRPr="00102492">
        <w:rPr>
          <w:rFonts w:ascii="Times New Roman" w:hAnsi="Times New Roman" w:cs="Times New Roman"/>
        </w:rPr>
        <w:t xml:space="preserve"> </w:t>
      </w:r>
      <w:r w:rsidR="002645A0" w:rsidRPr="00102492">
        <w:rPr>
          <w:rFonts w:ascii="Times New Roman" w:hAnsi="Times New Roman" w:cs="Times New Roman"/>
        </w:rPr>
        <w:t>publish</w:t>
      </w:r>
      <w:r w:rsidR="00167200">
        <w:rPr>
          <w:rFonts w:ascii="Times New Roman" w:hAnsi="Times New Roman" w:cs="Times New Roman"/>
        </w:rPr>
        <w:t>ed</w:t>
      </w:r>
      <w:r w:rsidR="002645A0" w:rsidRPr="00102492">
        <w:rPr>
          <w:rFonts w:ascii="Times New Roman" w:hAnsi="Times New Roman" w:cs="Times New Roman"/>
        </w:rPr>
        <w:t xml:space="preserve"> </w:t>
      </w:r>
      <w:r w:rsidR="001F6A04" w:rsidRPr="00102492">
        <w:rPr>
          <w:rFonts w:ascii="Times New Roman" w:hAnsi="Times New Roman" w:cs="Times New Roman"/>
        </w:rPr>
        <w:t xml:space="preserve">more </w:t>
      </w:r>
      <w:r w:rsidR="00465C77" w:rsidRPr="00102492">
        <w:rPr>
          <w:rFonts w:ascii="Times New Roman" w:hAnsi="Times New Roman" w:cs="Times New Roman"/>
        </w:rPr>
        <w:t xml:space="preserve">than </w:t>
      </w:r>
      <w:r w:rsidR="001F6A04" w:rsidRPr="00102492">
        <w:rPr>
          <w:rFonts w:ascii="Times New Roman" w:hAnsi="Times New Roman" w:cs="Times New Roman"/>
        </w:rPr>
        <w:t>1</w:t>
      </w:r>
      <w:r w:rsidR="0058046A">
        <w:rPr>
          <w:rFonts w:ascii="Times New Roman" w:hAnsi="Times New Roman" w:cs="Times New Roman"/>
        </w:rPr>
        <w:t>2</w:t>
      </w:r>
      <w:r w:rsidR="001F6A04" w:rsidRPr="00102492">
        <w:rPr>
          <w:rFonts w:ascii="Times New Roman" w:hAnsi="Times New Roman" w:cs="Times New Roman"/>
        </w:rPr>
        <w:t>0 protocols</w:t>
      </w:r>
      <w:r w:rsidR="006A785E" w:rsidRPr="00102492">
        <w:rPr>
          <w:rFonts w:ascii="Times New Roman" w:hAnsi="Times New Roman" w:cs="Times New Roman"/>
        </w:rPr>
        <w:t xml:space="preserve"> and</w:t>
      </w:r>
      <w:r w:rsidR="002645A0" w:rsidRPr="00102492">
        <w:rPr>
          <w:rFonts w:ascii="Times New Roman" w:hAnsi="Times New Roman" w:cs="Times New Roman"/>
        </w:rPr>
        <w:t xml:space="preserve"> the collection</w:t>
      </w:r>
      <w:r w:rsidR="006A785E" w:rsidRPr="00102492">
        <w:rPr>
          <w:rFonts w:ascii="Times New Roman" w:hAnsi="Times New Roman" w:cs="Times New Roman"/>
        </w:rPr>
        <w:t xml:space="preserve"> will be </w:t>
      </w:r>
      <w:r w:rsidR="002645A0" w:rsidRPr="00102492">
        <w:rPr>
          <w:rFonts w:ascii="Times New Roman" w:hAnsi="Times New Roman" w:cs="Times New Roman"/>
        </w:rPr>
        <w:t>released</w:t>
      </w:r>
      <w:r w:rsidR="006A785E" w:rsidRPr="00102492">
        <w:rPr>
          <w:rFonts w:ascii="Times New Roman" w:hAnsi="Times New Roman" w:cs="Times New Roman"/>
        </w:rPr>
        <w:t xml:space="preserve"> in </w:t>
      </w:r>
      <w:r w:rsidR="006E73AB">
        <w:rPr>
          <w:rFonts w:ascii="Times New Roman" w:hAnsi="Times New Roman" w:cs="Times New Roman" w:hint="eastAsia"/>
        </w:rPr>
        <w:t>A</w:t>
      </w:r>
      <w:r w:rsidR="006E73AB">
        <w:rPr>
          <w:rFonts w:ascii="Times New Roman" w:hAnsi="Times New Roman" w:cs="Times New Roman"/>
        </w:rPr>
        <w:t>ugust</w:t>
      </w:r>
      <w:r w:rsidR="006A785E" w:rsidRPr="00102492">
        <w:rPr>
          <w:rFonts w:ascii="Times New Roman" w:hAnsi="Times New Roman" w:cs="Times New Roman"/>
        </w:rPr>
        <w:t xml:space="preserve"> 2021.</w:t>
      </w:r>
      <w:r w:rsidR="007A61CD" w:rsidRPr="00102492">
        <w:rPr>
          <w:rFonts w:ascii="Times New Roman" w:hAnsi="Times New Roman" w:cs="Times New Roman"/>
        </w:rPr>
        <w:t xml:space="preserve"> MPB is open-access, and anyone </w:t>
      </w:r>
      <w:r w:rsidR="0012092C" w:rsidRPr="00102492">
        <w:rPr>
          <w:rFonts w:ascii="Times New Roman" w:hAnsi="Times New Roman" w:cs="Times New Roman"/>
        </w:rPr>
        <w:t xml:space="preserve">can </w:t>
      </w:r>
      <w:r w:rsidR="007A61CD" w:rsidRPr="00102492">
        <w:rPr>
          <w:rFonts w:ascii="Times New Roman" w:hAnsi="Times New Roman" w:cs="Times New Roman"/>
        </w:rPr>
        <w:t xml:space="preserve">access it through various channels such as the </w:t>
      </w:r>
      <w:r w:rsidR="002054BB" w:rsidRPr="00102492">
        <w:rPr>
          <w:rFonts w:ascii="Times New Roman" w:hAnsi="Times New Roman" w:cs="Times New Roman"/>
        </w:rPr>
        <w:t>Bio-protocol Journal</w:t>
      </w:r>
      <w:r w:rsidR="007A61CD" w:rsidRPr="00102492">
        <w:rPr>
          <w:rFonts w:ascii="Times New Roman" w:hAnsi="Times New Roman" w:cs="Times New Roman"/>
        </w:rPr>
        <w:t>, WeChat, CSDN, etc.</w:t>
      </w:r>
    </w:p>
    <w:p w14:paraId="26703C86" w14:textId="68A3AEA6" w:rsidR="00005ED3" w:rsidRPr="006E73AB" w:rsidRDefault="00005ED3" w:rsidP="00AC63DE">
      <w:pPr>
        <w:rPr>
          <w:rFonts w:ascii="Times New Roman" w:hAnsi="Times New Roman" w:cs="Times New Roman"/>
        </w:rPr>
      </w:pPr>
    </w:p>
    <w:p w14:paraId="4E985257" w14:textId="4FC4070A" w:rsidR="00005ED3" w:rsidRPr="00102492" w:rsidRDefault="00465C77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To</w:t>
      </w:r>
      <w:r w:rsidR="00E50BA3" w:rsidRPr="00102492">
        <w:rPr>
          <w:rFonts w:ascii="Times New Roman" w:hAnsi="Times New Roman" w:cs="Times New Roman"/>
        </w:rPr>
        <w:t xml:space="preserve"> keep</w:t>
      </w:r>
      <w:r w:rsidR="00435F67" w:rsidRPr="00102492">
        <w:rPr>
          <w:rFonts w:ascii="Times New Roman" w:hAnsi="Times New Roman" w:cs="Times New Roman"/>
        </w:rPr>
        <w:t xml:space="preserve"> the quality</w:t>
      </w:r>
      <w:r w:rsidR="006A785E" w:rsidRPr="00102492">
        <w:rPr>
          <w:rFonts w:ascii="Times New Roman" w:hAnsi="Times New Roman" w:cs="Times New Roman"/>
        </w:rPr>
        <w:t xml:space="preserve">, </w:t>
      </w:r>
      <w:r w:rsidR="00E50BA3" w:rsidRPr="00102492">
        <w:rPr>
          <w:rFonts w:ascii="Times New Roman" w:hAnsi="Times New Roman" w:cs="Times New Roman"/>
        </w:rPr>
        <w:t>diversity,</w:t>
      </w:r>
      <w:r w:rsidR="00435F67" w:rsidRPr="00102492">
        <w:rPr>
          <w:rFonts w:ascii="Times New Roman" w:hAnsi="Times New Roman" w:cs="Times New Roman"/>
        </w:rPr>
        <w:t xml:space="preserve"> </w:t>
      </w:r>
      <w:r w:rsidR="006A785E" w:rsidRPr="00102492">
        <w:rPr>
          <w:rFonts w:ascii="Times New Roman" w:hAnsi="Times New Roman" w:cs="Times New Roman"/>
        </w:rPr>
        <w:t xml:space="preserve">and </w:t>
      </w:r>
      <w:r w:rsidR="0012092C" w:rsidRPr="00102492">
        <w:rPr>
          <w:rFonts w:ascii="Times New Roman" w:hAnsi="Times New Roman" w:cs="Times New Roman"/>
        </w:rPr>
        <w:t>timeliness</w:t>
      </w:r>
      <w:r w:rsidR="000276A8" w:rsidRPr="00102492">
        <w:rPr>
          <w:rFonts w:ascii="Times New Roman" w:hAnsi="Times New Roman" w:cs="Times New Roman"/>
        </w:rPr>
        <w:t>,</w:t>
      </w:r>
      <w:r w:rsidR="00167200">
        <w:rPr>
          <w:rFonts w:ascii="Times New Roman" w:hAnsi="Times New Roman" w:cs="Times New Roman"/>
        </w:rPr>
        <w:t xml:space="preserve"> the</w:t>
      </w:r>
      <w:r w:rsidR="00E50BA3" w:rsidRPr="00102492">
        <w:rPr>
          <w:rFonts w:ascii="Times New Roman" w:hAnsi="Times New Roman" w:cs="Times New Roman"/>
        </w:rPr>
        <w:t xml:space="preserve"> MPB</w:t>
      </w:r>
      <w:r w:rsidR="0093666F" w:rsidRPr="00102492">
        <w:rPr>
          <w:rFonts w:ascii="Times New Roman" w:hAnsi="Times New Roman" w:cs="Times New Roman"/>
        </w:rPr>
        <w:t xml:space="preserve"> is set</w:t>
      </w:r>
      <w:r w:rsidRPr="00102492">
        <w:rPr>
          <w:rFonts w:ascii="Times New Roman" w:hAnsi="Times New Roman" w:cs="Times New Roman"/>
        </w:rPr>
        <w:t xml:space="preserve"> </w:t>
      </w:r>
      <w:r w:rsidR="0093666F" w:rsidRPr="00102492">
        <w:rPr>
          <w:rFonts w:ascii="Times New Roman" w:hAnsi="Times New Roman" w:cs="Times New Roman"/>
        </w:rPr>
        <w:t>up as</w:t>
      </w:r>
      <w:r w:rsidR="00E50BA3" w:rsidRPr="00102492">
        <w:rPr>
          <w:rFonts w:ascii="Times New Roman" w:hAnsi="Times New Roman" w:cs="Times New Roman"/>
        </w:rPr>
        <w:t xml:space="preserve"> a long-term project</w:t>
      </w:r>
      <w:r w:rsidR="000276A8" w:rsidRPr="00102492">
        <w:rPr>
          <w:rFonts w:ascii="Times New Roman" w:hAnsi="Times New Roman" w:cs="Times New Roman"/>
        </w:rPr>
        <w:t xml:space="preserve"> and plan </w:t>
      </w:r>
      <w:r w:rsidR="009A7219" w:rsidRPr="00102492">
        <w:rPr>
          <w:rFonts w:ascii="Times New Roman" w:hAnsi="Times New Roman" w:cs="Times New Roman"/>
        </w:rPr>
        <w:t xml:space="preserve">to </w:t>
      </w:r>
      <w:r w:rsidR="000276A8" w:rsidRPr="00102492">
        <w:rPr>
          <w:rFonts w:ascii="Times New Roman" w:hAnsi="Times New Roman" w:cs="Times New Roman"/>
        </w:rPr>
        <w:t>update biennially</w:t>
      </w:r>
      <w:r w:rsidR="0093666F" w:rsidRPr="00102492">
        <w:rPr>
          <w:rFonts w:ascii="Times New Roman" w:hAnsi="Times New Roman" w:cs="Times New Roman"/>
        </w:rPr>
        <w:t>.</w:t>
      </w:r>
      <w:r w:rsidR="00435F67" w:rsidRPr="00102492">
        <w:rPr>
          <w:rFonts w:ascii="Times New Roman" w:hAnsi="Times New Roman" w:cs="Times New Roman"/>
        </w:rPr>
        <w:t xml:space="preserve"> </w:t>
      </w:r>
      <w:r w:rsidR="00E523C2" w:rsidRPr="00102492">
        <w:rPr>
          <w:rFonts w:ascii="Times New Roman" w:hAnsi="Times New Roman" w:cs="Times New Roman"/>
        </w:rPr>
        <w:t>The published protocols can be found on the project homepage.</w:t>
      </w:r>
      <w:r w:rsidR="007B2EA6" w:rsidRPr="00102492">
        <w:rPr>
          <w:rFonts w:ascii="Times New Roman" w:hAnsi="Times New Roman" w:cs="Times New Roman"/>
        </w:rPr>
        <w:t xml:space="preserve"> We sincerely invite more </w:t>
      </w:r>
      <w:r w:rsidR="009A7219" w:rsidRPr="00102492">
        <w:rPr>
          <w:rFonts w:ascii="Times New Roman" w:hAnsi="Times New Roman" w:cs="Times New Roman"/>
        </w:rPr>
        <w:t>researchers</w:t>
      </w:r>
      <w:r w:rsidR="007B2EA6" w:rsidRPr="00102492">
        <w:rPr>
          <w:rFonts w:ascii="Times New Roman" w:hAnsi="Times New Roman" w:cs="Times New Roman"/>
        </w:rPr>
        <w:t xml:space="preserve"> to participate in this project. </w:t>
      </w:r>
      <w:r w:rsidR="00DA2F35" w:rsidRPr="00102492">
        <w:rPr>
          <w:rFonts w:ascii="Times New Roman" w:hAnsi="Times New Roman" w:cs="Times New Roman"/>
        </w:rPr>
        <w:t xml:space="preserve">Any protocols related to </w:t>
      </w:r>
      <w:r w:rsidR="009A7219" w:rsidRPr="00102492">
        <w:rPr>
          <w:rFonts w:ascii="Times New Roman" w:hAnsi="Times New Roman" w:cs="Times New Roman"/>
        </w:rPr>
        <w:t xml:space="preserve">the </w:t>
      </w:r>
      <w:r w:rsidR="00DA2F35" w:rsidRPr="00102492">
        <w:rPr>
          <w:rFonts w:ascii="Times New Roman" w:hAnsi="Times New Roman" w:cs="Times New Roman"/>
        </w:rPr>
        <w:t xml:space="preserve">microbiome </w:t>
      </w:r>
      <w:r w:rsidR="007B2EA6" w:rsidRPr="00102492">
        <w:rPr>
          <w:rFonts w:ascii="Times New Roman" w:hAnsi="Times New Roman" w:cs="Times New Roman"/>
        </w:rPr>
        <w:t>are welcom</w:t>
      </w:r>
      <w:r w:rsidR="00DA2F35" w:rsidRPr="00102492">
        <w:rPr>
          <w:rFonts w:ascii="Times New Roman" w:hAnsi="Times New Roman" w:cs="Times New Roman"/>
        </w:rPr>
        <w:t xml:space="preserve">e, </w:t>
      </w:r>
      <w:r w:rsidR="005C7237" w:rsidRPr="00102492">
        <w:rPr>
          <w:rFonts w:ascii="Times New Roman" w:hAnsi="Times New Roman" w:cs="Times New Roman"/>
        </w:rPr>
        <w:t>especially</w:t>
      </w:r>
      <w:r w:rsidR="00435F67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for</w:t>
      </w:r>
      <w:r w:rsidR="00435F67" w:rsidRPr="00102492">
        <w:rPr>
          <w:rFonts w:ascii="Times New Roman" w:hAnsi="Times New Roman" w:cs="Times New Roman"/>
        </w:rPr>
        <w:t xml:space="preserve"> the commonly used </w:t>
      </w:r>
      <w:r w:rsidR="007B2EA6" w:rsidRPr="00102492">
        <w:rPr>
          <w:rFonts w:ascii="Times New Roman" w:hAnsi="Times New Roman" w:cs="Times New Roman"/>
        </w:rPr>
        <w:t xml:space="preserve">or </w:t>
      </w:r>
      <w:r w:rsidR="00435F67" w:rsidRPr="00102492">
        <w:rPr>
          <w:rFonts w:ascii="Times New Roman" w:hAnsi="Times New Roman" w:cs="Times New Roman"/>
        </w:rPr>
        <w:t xml:space="preserve">cutting-edge </w:t>
      </w:r>
      <w:r w:rsidR="007B2EA6" w:rsidRPr="00102492">
        <w:rPr>
          <w:rFonts w:ascii="Times New Roman" w:hAnsi="Times New Roman" w:cs="Times New Roman"/>
        </w:rPr>
        <w:t>protocols</w:t>
      </w:r>
      <w:r w:rsidR="00435F67" w:rsidRPr="00102492">
        <w:rPr>
          <w:rFonts w:ascii="Times New Roman" w:hAnsi="Times New Roman" w:cs="Times New Roman"/>
        </w:rPr>
        <w:t>.</w:t>
      </w:r>
      <w:r w:rsidR="00DA2F35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W</w:t>
      </w:r>
      <w:r w:rsidR="00DA2F35" w:rsidRPr="00102492">
        <w:rPr>
          <w:rFonts w:ascii="Times New Roman" w:hAnsi="Times New Roman" w:cs="Times New Roman"/>
        </w:rPr>
        <w:t>e hope MPB</w:t>
      </w:r>
      <w:r w:rsidR="009A7219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bec</w:t>
      </w:r>
      <w:r w:rsidR="009A7219" w:rsidRPr="00102492">
        <w:rPr>
          <w:rFonts w:ascii="Times New Roman" w:hAnsi="Times New Roman" w:cs="Times New Roman"/>
        </w:rPr>
        <w:t>o</w:t>
      </w:r>
      <w:r w:rsidR="004223C8" w:rsidRPr="00102492">
        <w:rPr>
          <w:rFonts w:ascii="Times New Roman" w:hAnsi="Times New Roman" w:cs="Times New Roman"/>
        </w:rPr>
        <w:t>me</w:t>
      </w:r>
      <w:r w:rsidR="009A7219" w:rsidRPr="00102492">
        <w:rPr>
          <w:rFonts w:ascii="Times New Roman" w:hAnsi="Times New Roman" w:cs="Times New Roman"/>
        </w:rPr>
        <w:t>s</w:t>
      </w:r>
      <w:r w:rsidR="004223C8" w:rsidRPr="00102492">
        <w:rPr>
          <w:rFonts w:ascii="Times New Roman" w:hAnsi="Times New Roman" w:cs="Times New Roman"/>
        </w:rPr>
        <w:t xml:space="preserve"> a</w:t>
      </w:r>
      <w:r w:rsidR="00435F67" w:rsidRPr="00102492">
        <w:rPr>
          <w:rFonts w:ascii="Times New Roman" w:hAnsi="Times New Roman" w:cs="Times New Roman"/>
        </w:rPr>
        <w:t xml:space="preserve"> </w:t>
      </w:r>
      <w:r w:rsidR="00DA2F35" w:rsidRPr="00102492">
        <w:rPr>
          <w:rFonts w:ascii="Times New Roman" w:hAnsi="Times New Roman" w:cs="Times New Roman"/>
        </w:rPr>
        <w:t>protocol</w:t>
      </w:r>
      <w:r w:rsidR="00435F67" w:rsidRPr="00102492">
        <w:rPr>
          <w:rFonts w:ascii="Times New Roman" w:hAnsi="Times New Roman" w:cs="Times New Roman"/>
        </w:rPr>
        <w:t xml:space="preserve"> encyclopedia</w:t>
      </w:r>
      <w:r w:rsidR="004223C8" w:rsidRPr="00102492">
        <w:rPr>
          <w:rFonts w:ascii="Times New Roman" w:hAnsi="Times New Roman" w:cs="Times New Roman"/>
        </w:rPr>
        <w:t xml:space="preserve"> and </w:t>
      </w:r>
      <w:r w:rsidR="009A7219" w:rsidRPr="00102492">
        <w:rPr>
          <w:rFonts w:ascii="Times New Roman" w:hAnsi="Times New Roman" w:cs="Times New Roman"/>
        </w:rPr>
        <w:t>helpful</w:t>
      </w:r>
      <w:r w:rsidR="004223C8" w:rsidRPr="00102492">
        <w:rPr>
          <w:rFonts w:ascii="Times New Roman" w:hAnsi="Times New Roman" w:cs="Times New Roman"/>
        </w:rPr>
        <w:t xml:space="preserve"> tool</w:t>
      </w:r>
      <w:r w:rsidR="00435F67" w:rsidRPr="00102492">
        <w:rPr>
          <w:rFonts w:ascii="Times New Roman" w:hAnsi="Times New Roman" w:cs="Times New Roman"/>
        </w:rPr>
        <w:t xml:space="preserve"> for </w:t>
      </w:r>
      <w:r w:rsidR="00DA2F35" w:rsidRPr="00102492">
        <w:rPr>
          <w:rFonts w:ascii="Times New Roman" w:hAnsi="Times New Roman" w:cs="Times New Roman"/>
        </w:rPr>
        <w:t>microbiome</w:t>
      </w:r>
      <w:r w:rsidR="00435F67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research</w:t>
      </w:r>
      <w:r w:rsidR="009A7219" w:rsidRPr="00102492">
        <w:rPr>
          <w:rFonts w:ascii="Times New Roman" w:hAnsi="Times New Roman" w:cs="Times New Roman"/>
        </w:rPr>
        <w:t>es</w:t>
      </w:r>
      <w:r w:rsidR="00435F67" w:rsidRPr="00102492">
        <w:rPr>
          <w:rFonts w:ascii="Times New Roman" w:hAnsi="Times New Roman" w:cs="Times New Roman"/>
        </w:rPr>
        <w:t>.</w:t>
      </w:r>
    </w:p>
    <w:p w14:paraId="63E47759" w14:textId="4EC38DDD" w:rsidR="00435F67" w:rsidRPr="00102492" w:rsidRDefault="00435F67" w:rsidP="00AC63DE">
      <w:pPr>
        <w:rPr>
          <w:rFonts w:ascii="Times New Roman" w:hAnsi="Times New Roman" w:cs="Times New Roman"/>
        </w:rPr>
      </w:pPr>
    </w:p>
    <w:p w14:paraId="3F263B2A" w14:textId="77777777" w:rsidR="00435F67" w:rsidRPr="00102492" w:rsidRDefault="00435F67" w:rsidP="00AC63DE">
      <w:pPr>
        <w:rPr>
          <w:rFonts w:ascii="Times New Roman" w:hAnsi="Times New Roman" w:cs="Times New Roman"/>
        </w:rPr>
      </w:pPr>
    </w:p>
    <w:p w14:paraId="51015B4A" w14:textId="77777777" w:rsidR="00F62E80" w:rsidRPr="00F62E80" w:rsidRDefault="006A4FB9" w:rsidP="00F62E80">
      <w:pPr>
        <w:pStyle w:val="EndNoteBibliography"/>
        <w:ind w:left="720" w:hanging="720"/>
      </w:pPr>
      <w:r w:rsidRPr="00102492">
        <w:rPr>
          <w:rFonts w:ascii="Times New Roman" w:hAnsi="Times New Roman" w:cs="Times New Roman"/>
        </w:rPr>
        <w:fldChar w:fldCharType="begin"/>
      </w:r>
      <w:r w:rsidRPr="00102492">
        <w:rPr>
          <w:rFonts w:ascii="Times New Roman" w:hAnsi="Times New Roman" w:cs="Times New Roman"/>
        </w:rPr>
        <w:instrText xml:space="preserve"> ADDIN EN.REFLIST </w:instrText>
      </w:r>
      <w:r w:rsidRPr="00102492">
        <w:rPr>
          <w:rFonts w:ascii="Times New Roman" w:hAnsi="Times New Roman" w:cs="Times New Roman"/>
        </w:rPr>
        <w:fldChar w:fldCharType="separate"/>
      </w:r>
      <w:r w:rsidR="00F62E80" w:rsidRPr="00F62E80">
        <w:t>1</w:t>
      </w:r>
      <w:r w:rsidR="00F62E80" w:rsidRPr="00F62E80">
        <w:tab/>
        <w:t>Berg, G.</w:t>
      </w:r>
      <w:r w:rsidR="00F62E80" w:rsidRPr="00F62E80">
        <w:rPr>
          <w:i/>
        </w:rPr>
        <w:t xml:space="preserve"> et al.</w:t>
      </w:r>
      <w:r w:rsidR="00F62E80" w:rsidRPr="00F62E80">
        <w:t xml:space="preserve"> Microbiome definition re-visited: old concepts and new challenges. </w:t>
      </w:r>
      <w:r w:rsidR="00F62E80" w:rsidRPr="00F62E80">
        <w:rPr>
          <w:i/>
        </w:rPr>
        <w:t>Microbiome</w:t>
      </w:r>
      <w:r w:rsidR="00F62E80" w:rsidRPr="00F62E80">
        <w:t xml:space="preserve"> </w:t>
      </w:r>
      <w:r w:rsidR="00F62E80" w:rsidRPr="00F62E80">
        <w:rPr>
          <w:b/>
        </w:rPr>
        <w:t>8</w:t>
      </w:r>
      <w:r w:rsidR="00F62E80" w:rsidRPr="00F62E80">
        <w:t>, 103, doi:10.1186/s40168-020-00875-0 (2020).</w:t>
      </w:r>
    </w:p>
    <w:p w14:paraId="7583486A" w14:textId="77777777" w:rsidR="00F62E80" w:rsidRPr="00F62E80" w:rsidRDefault="00F62E80" w:rsidP="00F62E80">
      <w:pPr>
        <w:pStyle w:val="EndNoteBibliography"/>
        <w:ind w:left="720" w:hanging="720"/>
      </w:pPr>
      <w:r w:rsidRPr="00F62E80">
        <w:t>2</w:t>
      </w:r>
      <w:r w:rsidRPr="00F62E80">
        <w:tab/>
        <w:t>Almeida, A.</w:t>
      </w:r>
      <w:r w:rsidRPr="00F62E80">
        <w:rPr>
          <w:i/>
        </w:rPr>
        <w:t xml:space="preserve"> et al.</w:t>
      </w:r>
      <w:r w:rsidRPr="00F62E80">
        <w:t xml:space="preserve"> A unified catalog of 204,938 reference genomes from the human gut microbiome. </w:t>
      </w:r>
      <w:r w:rsidRPr="00F62E80">
        <w:rPr>
          <w:i/>
        </w:rPr>
        <w:t>Nat. Biotechnol.</w:t>
      </w:r>
      <w:r w:rsidRPr="00F62E80">
        <w:t>, doi:10.1038/s41587-020-0603-3 (2020).</w:t>
      </w:r>
    </w:p>
    <w:p w14:paraId="27D229D4" w14:textId="77777777" w:rsidR="00F62E80" w:rsidRPr="00F62E80" w:rsidRDefault="00F62E80" w:rsidP="00F62E80">
      <w:pPr>
        <w:pStyle w:val="EndNoteBibliography"/>
        <w:ind w:left="720" w:hanging="720"/>
      </w:pPr>
      <w:r w:rsidRPr="00F62E80">
        <w:t>3</w:t>
      </w:r>
      <w:r w:rsidRPr="00F62E80">
        <w:tab/>
        <w:t>Chen, C.</w:t>
      </w:r>
      <w:r w:rsidRPr="00F62E80">
        <w:rPr>
          <w:i/>
        </w:rPr>
        <w:t xml:space="preserve"> et al.</w:t>
      </w:r>
      <w:r w:rsidRPr="00F62E80">
        <w:t xml:space="preserve"> Expanded catalog of microbial genes and metagenome-assembled genomes from the pig gut microbiome. </w:t>
      </w:r>
      <w:r w:rsidRPr="00F62E80">
        <w:rPr>
          <w:i/>
        </w:rPr>
        <w:t>Nat. Commun.</w:t>
      </w:r>
      <w:r w:rsidRPr="00F62E80">
        <w:t xml:space="preserve"> </w:t>
      </w:r>
      <w:r w:rsidRPr="00F62E80">
        <w:rPr>
          <w:b/>
        </w:rPr>
        <w:t>12</w:t>
      </w:r>
      <w:r w:rsidRPr="00F62E80">
        <w:t>, 1106, doi:10.1038/s41467-021-21295-0 (2021).</w:t>
      </w:r>
    </w:p>
    <w:p w14:paraId="007EE93F" w14:textId="77777777" w:rsidR="00F62E80" w:rsidRPr="00F62E80" w:rsidRDefault="00F62E80" w:rsidP="00F62E80">
      <w:pPr>
        <w:pStyle w:val="EndNoteBibliography"/>
        <w:ind w:left="720" w:hanging="720"/>
      </w:pPr>
      <w:r w:rsidRPr="00F62E80">
        <w:t>4</w:t>
      </w:r>
      <w:r w:rsidRPr="00F62E80">
        <w:tab/>
        <w:t xml:space="preserve">Liu, Y.-X., Qin, Y. &amp; Bai, Y. Reductionist synthetic community approaches in root microbiome research. </w:t>
      </w:r>
      <w:r w:rsidRPr="00F62E80">
        <w:rPr>
          <w:i/>
        </w:rPr>
        <w:t>Curr. Opin. Microbiol.</w:t>
      </w:r>
      <w:r w:rsidRPr="00F62E80">
        <w:t xml:space="preserve"> </w:t>
      </w:r>
      <w:r w:rsidRPr="00F62E80">
        <w:rPr>
          <w:b/>
        </w:rPr>
        <w:t>49</w:t>
      </w:r>
      <w:r w:rsidRPr="00F62E80">
        <w:t>, 97-102, doi:10.1016/j.mib.2019.10.010 (2019).</w:t>
      </w:r>
    </w:p>
    <w:p w14:paraId="0941C676" w14:textId="77777777" w:rsidR="00F62E80" w:rsidRPr="00F62E80" w:rsidRDefault="00F62E80" w:rsidP="00F62E80">
      <w:pPr>
        <w:pStyle w:val="EndNoteBibliography"/>
        <w:ind w:left="720" w:hanging="720"/>
      </w:pPr>
      <w:r w:rsidRPr="00F62E80">
        <w:t>5</w:t>
      </w:r>
      <w:r w:rsidRPr="00F62E80">
        <w:tab/>
        <w:t>Nayfach, S.</w:t>
      </w:r>
      <w:r w:rsidRPr="00F62E80">
        <w:rPr>
          <w:i/>
        </w:rPr>
        <w:t xml:space="preserve"> et al.</w:t>
      </w:r>
      <w:r w:rsidRPr="00F62E80">
        <w:t xml:space="preserve"> A genomic catalog of Earth’s microbiomes.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39</w:t>
      </w:r>
      <w:r w:rsidRPr="00F62E80">
        <w:t>, 499-509, doi:10.1038/s41587-020-0718-6 (2021).</w:t>
      </w:r>
    </w:p>
    <w:p w14:paraId="04640E8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6</w:t>
      </w:r>
      <w:r w:rsidRPr="00F62E80">
        <w:tab/>
        <w:t>Bolyen, E.</w:t>
      </w:r>
      <w:r w:rsidRPr="00F62E80">
        <w:rPr>
          <w:i/>
        </w:rPr>
        <w:t xml:space="preserve"> et al.</w:t>
      </w:r>
      <w:r w:rsidRPr="00F62E80">
        <w:t xml:space="preserve"> Reproducible, interactive, scalable and extensible microbiome data science using QIIME 2.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852-857, doi:10.1038/s41587-019-0209-9 (2019).</w:t>
      </w:r>
    </w:p>
    <w:p w14:paraId="4B9FCE45" w14:textId="77777777" w:rsidR="00F62E80" w:rsidRPr="00F62E80" w:rsidRDefault="00F62E80" w:rsidP="00F62E80">
      <w:pPr>
        <w:pStyle w:val="EndNoteBibliography"/>
        <w:ind w:left="720" w:hanging="720"/>
      </w:pPr>
      <w:r w:rsidRPr="00F62E80">
        <w:t>7</w:t>
      </w:r>
      <w:r w:rsidRPr="00F62E80">
        <w:tab/>
        <w:t>Roux, S.</w:t>
      </w:r>
      <w:r w:rsidRPr="00F62E80">
        <w:rPr>
          <w:i/>
        </w:rPr>
        <w:t xml:space="preserve"> et al.</w:t>
      </w:r>
      <w:r w:rsidRPr="00F62E80">
        <w:t xml:space="preserve"> Minimum Information about an Uncultivated Virus Genome (MIUViG).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29-37, doi:10.1038/nbt.4306 (2019).</w:t>
      </w:r>
    </w:p>
    <w:p w14:paraId="74A91D2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8</w:t>
      </w:r>
      <w:r w:rsidRPr="00F62E80">
        <w:tab/>
        <w:t>Meyer, F.</w:t>
      </w:r>
      <w:r w:rsidRPr="00F62E80">
        <w:rPr>
          <w:i/>
        </w:rPr>
        <w:t xml:space="preserve"> et al.</w:t>
      </w:r>
      <w:r w:rsidRPr="00F62E80">
        <w:t xml:space="preserve"> Tutorial: assessing metagenomics software with the CAMI benchmarking toolkit. </w:t>
      </w:r>
      <w:r w:rsidRPr="00F62E80">
        <w:rPr>
          <w:i/>
        </w:rPr>
        <w:t>Nat. Protoc.</w:t>
      </w:r>
      <w:r w:rsidRPr="00F62E80">
        <w:t>, doi:10.1038/s41596-020-00480-3 (2021).</w:t>
      </w:r>
    </w:p>
    <w:p w14:paraId="0AA98CAD" w14:textId="77777777" w:rsidR="00F62E80" w:rsidRPr="00F62E80" w:rsidRDefault="00F62E80" w:rsidP="00F62E80">
      <w:pPr>
        <w:pStyle w:val="EndNoteBibliography"/>
        <w:ind w:left="720" w:hanging="720"/>
      </w:pPr>
      <w:r w:rsidRPr="00F62E80">
        <w:t>9</w:t>
      </w:r>
      <w:r w:rsidRPr="00F62E80">
        <w:tab/>
        <w:t>Zhang, J.</w:t>
      </w:r>
      <w:r w:rsidRPr="00F62E80">
        <w:rPr>
          <w:i/>
        </w:rPr>
        <w:t xml:space="preserve"> et al.</w:t>
      </w:r>
      <w:r w:rsidRPr="00F62E80">
        <w:t xml:space="preserve"> High-throughput cultivation and identification of bacteria from the plant root microbiota. </w:t>
      </w:r>
      <w:r w:rsidRPr="00F62E80">
        <w:rPr>
          <w:i/>
        </w:rPr>
        <w:t>Nat. Protoc.</w:t>
      </w:r>
      <w:r w:rsidRPr="00F62E80">
        <w:t xml:space="preserve"> </w:t>
      </w:r>
      <w:r w:rsidRPr="00F62E80">
        <w:rPr>
          <w:b/>
        </w:rPr>
        <w:t>16</w:t>
      </w:r>
      <w:r w:rsidRPr="00F62E80">
        <w:t>, 988-1012, doi:10.1038/s41596-020-00444-7 (2021).</w:t>
      </w:r>
    </w:p>
    <w:p w14:paraId="573ED2BC" w14:textId="03B5E3AD" w:rsidR="00F62E80" w:rsidRPr="00F62E80" w:rsidRDefault="00F62E80" w:rsidP="00F62E80">
      <w:pPr>
        <w:pStyle w:val="EndNoteBibliography"/>
        <w:ind w:left="720" w:hanging="720"/>
      </w:pPr>
      <w:r w:rsidRPr="00F62E80">
        <w:t>10</w:t>
      </w:r>
      <w:r w:rsidRPr="00F62E80">
        <w:tab/>
        <w:t xml:space="preserve">Liu, Y.-X., Chen, T., Zhou, X. &amp; Bai, Y. EasyAmplicon: an easy-to-use, reproducible and </w:t>
      </w:r>
      <w:bookmarkStart w:id="13" w:name="_GoBack"/>
      <w:bookmarkEnd w:id="13"/>
      <w:r w:rsidRPr="00F62E80">
        <w:t>cross-platform pipeline for amplicon analysis</w:t>
      </w:r>
      <w:ins w:id="14" w:author="Bio-protocol" w:date="2021-06-07T14:04:00Z">
        <w:r w:rsidR="00CD239F">
          <w:t>.</w:t>
        </w:r>
      </w:ins>
      <w:del w:id="15" w:author="Bio-protocol" w:date="2021-06-07T14:05:00Z">
        <w:r w:rsidRPr="00F62E80" w:rsidDel="00CD239F">
          <w:delText xml:space="preserve">  </w:delText>
        </w:r>
      </w:del>
      <w:r w:rsidRPr="00F62E80">
        <w:t xml:space="preserve"> </w:t>
      </w:r>
      <w:r w:rsidRPr="00F62E80">
        <w:rPr>
          <w:i/>
        </w:rPr>
        <w:t>Bio-</w:t>
      </w:r>
      <w:ins w:id="16" w:author="Bio-protocol" w:date="2021-06-07T14:05:00Z">
        <w:r w:rsidR="00CD239F">
          <w:rPr>
            <w:i/>
          </w:rPr>
          <w:t>101</w:t>
        </w:r>
      </w:ins>
      <w:del w:id="17" w:author="Bio-protocol" w:date="2021-06-07T14:05:00Z">
        <w:r w:rsidRPr="00F62E80" w:rsidDel="00CD239F">
          <w:rPr>
            <w:i/>
          </w:rPr>
          <w:delText>protocol</w:delText>
        </w:r>
      </w:del>
      <w:r w:rsidRPr="00F62E80">
        <w:t>, e2003641, doi:10.21769/BioProtoc.2003641 (2021).</w:t>
      </w:r>
    </w:p>
    <w:p w14:paraId="231152C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11</w:t>
      </w:r>
      <w:r w:rsidRPr="00F62E80">
        <w:tab/>
        <w:t xml:space="preserve">Liu, Y.-X., Liu, F., Chen, T. &amp; Bai, Y. Analysis Pipeline and Frequently Asked Questions of Quality Control and Host Removal in Shotgun Metagenomic Sequencing. </w:t>
      </w:r>
      <w:r w:rsidRPr="00F62E80">
        <w:rPr>
          <w:i/>
        </w:rPr>
        <w:t>Bio-101</w:t>
      </w:r>
      <w:r w:rsidRPr="00F62E80">
        <w:t>, e2003347, doi:10.21769/BioProtoc.2003347 (2020).</w:t>
      </w:r>
    </w:p>
    <w:p w14:paraId="3353C98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12</w:t>
      </w:r>
      <w:r w:rsidRPr="00F62E80">
        <w:tab/>
        <w:t xml:space="preserve">Zhang, L., Lian, Z. &amp; Chu, H. Sample pretreatment and data analysis of soil </w:t>
      </w:r>
      <w:r w:rsidRPr="00F62E80">
        <w:lastRenderedPageBreak/>
        <w:t xml:space="preserve">metatranscriptome   </w:t>
      </w:r>
      <w:r w:rsidRPr="00F62E80">
        <w:rPr>
          <w:i/>
        </w:rPr>
        <w:t>Bio-protocol</w:t>
      </w:r>
      <w:r w:rsidRPr="00F62E80">
        <w:t>, e2003543, doi:10.21769/BioProtoc.2003543 (2021).</w:t>
      </w:r>
    </w:p>
    <w:p w14:paraId="4C01FF22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13</w:t>
      </w:r>
      <w:r w:rsidRPr="00F62E80">
        <w:tab/>
        <w:t xml:space="preserve">Han, L., Bi, L., Yu, D., Zhang, L. &amp; He, J. Enrichment and DNA extraction of soil virome   </w:t>
      </w:r>
      <w:r w:rsidRPr="00F62E80">
        <w:rPr>
          <w:i/>
        </w:rPr>
        <w:t>Bio-protocol</w:t>
      </w:r>
      <w:r w:rsidRPr="00F62E80">
        <w:t>, e2003702, doi:10.21769/BioProtoc.2003702 (2021).</w:t>
      </w:r>
    </w:p>
    <w:p w14:paraId="07AE7C14" w14:textId="7E92422F" w:rsidR="00CD771F" w:rsidRPr="00102492" w:rsidRDefault="006A4FB9" w:rsidP="00CD771F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fldChar w:fldCharType="end"/>
      </w:r>
    </w:p>
    <w:p w14:paraId="239D5C22" w14:textId="60B8599C" w:rsidR="00CD771F" w:rsidRPr="00102492" w:rsidRDefault="00CD771F" w:rsidP="00CD771F">
      <w:pPr>
        <w:rPr>
          <w:rFonts w:ascii="Times New Roman" w:hAnsi="Times New Roman" w:cs="Times New Roman"/>
        </w:rPr>
      </w:pPr>
    </w:p>
    <w:sectPr w:rsidR="00CD771F" w:rsidRPr="0010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19227" w14:textId="77777777" w:rsidR="00A62FC7" w:rsidRDefault="00A62FC7" w:rsidP="007C7B88">
      <w:r>
        <w:separator/>
      </w:r>
    </w:p>
  </w:endnote>
  <w:endnote w:type="continuationSeparator" w:id="0">
    <w:p w14:paraId="17DE98F5" w14:textId="77777777" w:rsidR="00A62FC7" w:rsidRDefault="00A62FC7" w:rsidP="007C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3F7A3" w14:textId="77777777" w:rsidR="00A62FC7" w:rsidRDefault="00A62FC7" w:rsidP="007C7B88">
      <w:r>
        <w:separator/>
      </w:r>
    </w:p>
  </w:footnote>
  <w:footnote w:type="continuationSeparator" w:id="0">
    <w:p w14:paraId="3C7B8FF4" w14:textId="77777777" w:rsidR="00A62FC7" w:rsidRDefault="00A62FC7" w:rsidP="007C7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3A2A"/>
    <w:multiLevelType w:val="hybridMultilevel"/>
    <w:tmpl w:val="C1AC54FA"/>
    <w:lvl w:ilvl="0" w:tplc="97449E36">
      <w:start w:val="1"/>
      <w:numFmt w:val="decimal"/>
      <w:lvlText w:val="%1"/>
      <w:lvlJc w:val="left"/>
      <w:pPr>
        <w:ind w:left="132" w:hanging="132"/>
      </w:pPr>
      <w:rPr>
        <w:rFonts w:hint="eastAsia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o-protocol">
    <w15:presenceInfo w15:providerId="None" w15:userId="Bio-protoc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tDQxtTAzs7A0MDVT0lEKTi0uzszPAykwrAUAgQP3Z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twvrevg90p50eed995xsvpzfste2atavda&quot;&gt;EndNoteLibrary Copy&lt;record-ids&gt;&lt;item&gt;369&lt;/item&gt;&lt;item&gt;551&lt;/item&gt;&lt;item&gt;592&lt;/item&gt;&lt;item&gt;781&lt;/item&gt;&lt;item&gt;816&lt;/item&gt;&lt;item&gt;929&lt;/item&gt;&lt;item&gt;970&lt;/item&gt;&lt;item&gt;976&lt;/item&gt;&lt;item&gt;979&lt;/item&gt;&lt;item&gt;992&lt;/item&gt;&lt;item&gt;1033&lt;/item&gt;&lt;item&gt;1036&lt;/item&gt;&lt;item&gt;1039&lt;/item&gt;&lt;/record-ids&gt;&lt;/item&gt;&lt;/Libraries&gt;"/>
  </w:docVars>
  <w:rsids>
    <w:rsidRoot w:val="00280B9F"/>
    <w:rsid w:val="000028CA"/>
    <w:rsid w:val="00005870"/>
    <w:rsid w:val="00005ED3"/>
    <w:rsid w:val="00013ED9"/>
    <w:rsid w:val="000276A8"/>
    <w:rsid w:val="00027D8C"/>
    <w:rsid w:val="000327C1"/>
    <w:rsid w:val="0003661C"/>
    <w:rsid w:val="00036F9E"/>
    <w:rsid w:val="00051BFD"/>
    <w:rsid w:val="0005634D"/>
    <w:rsid w:val="0005718D"/>
    <w:rsid w:val="000827FC"/>
    <w:rsid w:val="00090AEB"/>
    <w:rsid w:val="0009549B"/>
    <w:rsid w:val="000A009B"/>
    <w:rsid w:val="000E4193"/>
    <w:rsid w:val="00102492"/>
    <w:rsid w:val="0012092C"/>
    <w:rsid w:val="001429C3"/>
    <w:rsid w:val="00167200"/>
    <w:rsid w:val="001710A6"/>
    <w:rsid w:val="00182D6A"/>
    <w:rsid w:val="001873BD"/>
    <w:rsid w:val="001A217E"/>
    <w:rsid w:val="001C2567"/>
    <w:rsid w:val="001D4B8B"/>
    <w:rsid w:val="001E4266"/>
    <w:rsid w:val="001F2C48"/>
    <w:rsid w:val="001F5301"/>
    <w:rsid w:val="001F6A04"/>
    <w:rsid w:val="002054BB"/>
    <w:rsid w:val="00214A9E"/>
    <w:rsid w:val="002320FF"/>
    <w:rsid w:val="00232E22"/>
    <w:rsid w:val="0025212D"/>
    <w:rsid w:val="00254914"/>
    <w:rsid w:val="00255FA5"/>
    <w:rsid w:val="002645A0"/>
    <w:rsid w:val="002735DE"/>
    <w:rsid w:val="002802A9"/>
    <w:rsid w:val="00280B9F"/>
    <w:rsid w:val="00282D2F"/>
    <w:rsid w:val="00295E74"/>
    <w:rsid w:val="002A600E"/>
    <w:rsid w:val="002E5483"/>
    <w:rsid w:val="00303748"/>
    <w:rsid w:val="0030518B"/>
    <w:rsid w:val="0032130E"/>
    <w:rsid w:val="00325BEB"/>
    <w:rsid w:val="003469D9"/>
    <w:rsid w:val="0037763C"/>
    <w:rsid w:val="00390C25"/>
    <w:rsid w:val="003937E9"/>
    <w:rsid w:val="003978D1"/>
    <w:rsid w:val="003A3130"/>
    <w:rsid w:val="003A6AEE"/>
    <w:rsid w:val="003B6F9E"/>
    <w:rsid w:val="003D3336"/>
    <w:rsid w:val="003D3F51"/>
    <w:rsid w:val="003D6A20"/>
    <w:rsid w:val="00410F77"/>
    <w:rsid w:val="004223C8"/>
    <w:rsid w:val="00425AB0"/>
    <w:rsid w:val="00435F67"/>
    <w:rsid w:val="00441553"/>
    <w:rsid w:val="00442F08"/>
    <w:rsid w:val="004502F2"/>
    <w:rsid w:val="00465C77"/>
    <w:rsid w:val="00492F91"/>
    <w:rsid w:val="004C02BA"/>
    <w:rsid w:val="004E084F"/>
    <w:rsid w:val="00525DE8"/>
    <w:rsid w:val="005358B4"/>
    <w:rsid w:val="00540EFF"/>
    <w:rsid w:val="00555B7C"/>
    <w:rsid w:val="005569BC"/>
    <w:rsid w:val="00571624"/>
    <w:rsid w:val="00576FBA"/>
    <w:rsid w:val="00577993"/>
    <w:rsid w:val="0058046A"/>
    <w:rsid w:val="005B6177"/>
    <w:rsid w:val="005B7592"/>
    <w:rsid w:val="005C15C5"/>
    <w:rsid w:val="005C2950"/>
    <w:rsid w:val="005C4FBF"/>
    <w:rsid w:val="005C7237"/>
    <w:rsid w:val="005D705B"/>
    <w:rsid w:val="005E0033"/>
    <w:rsid w:val="005E3D6B"/>
    <w:rsid w:val="005E5430"/>
    <w:rsid w:val="005E7BD1"/>
    <w:rsid w:val="00600D3B"/>
    <w:rsid w:val="0060296D"/>
    <w:rsid w:val="00611140"/>
    <w:rsid w:val="00611607"/>
    <w:rsid w:val="00625C9F"/>
    <w:rsid w:val="00637734"/>
    <w:rsid w:val="006540C6"/>
    <w:rsid w:val="00660904"/>
    <w:rsid w:val="00672E5C"/>
    <w:rsid w:val="00691E30"/>
    <w:rsid w:val="006A4FB9"/>
    <w:rsid w:val="006A785E"/>
    <w:rsid w:val="006B2EE7"/>
    <w:rsid w:val="006B4DB5"/>
    <w:rsid w:val="006B535F"/>
    <w:rsid w:val="006C5A1D"/>
    <w:rsid w:val="006C6309"/>
    <w:rsid w:val="006E48BB"/>
    <w:rsid w:val="006E6AD2"/>
    <w:rsid w:val="006E73AB"/>
    <w:rsid w:val="006F152E"/>
    <w:rsid w:val="0070488D"/>
    <w:rsid w:val="007105F6"/>
    <w:rsid w:val="007159D6"/>
    <w:rsid w:val="00716A34"/>
    <w:rsid w:val="007224AB"/>
    <w:rsid w:val="0072641C"/>
    <w:rsid w:val="00727E4D"/>
    <w:rsid w:val="00735B65"/>
    <w:rsid w:val="007773D7"/>
    <w:rsid w:val="007847BC"/>
    <w:rsid w:val="007A61CD"/>
    <w:rsid w:val="007B0DEB"/>
    <w:rsid w:val="007B1277"/>
    <w:rsid w:val="007B2EA6"/>
    <w:rsid w:val="007B44A6"/>
    <w:rsid w:val="007C027A"/>
    <w:rsid w:val="007C7B88"/>
    <w:rsid w:val="007D2107"/>
    <w:rsid w:val="007E701A"/>
    <w:rsid w:val="0080509F"/>
    <w:rsid w:val="008067D1"/>
    <w:rsid w:val="0081307C"/>
    <w:rsid w:val="008248F1"/>
    <w:rsid w:val="00824DA8"/>
    <w:rsid w:val="008337A5"/>
    <w:rsid w:val="0083490F"/>
    <w:rsid w:val="00834C0F"/>
    <w:rsid w:val="00836F24"/>
    <w:rsid w:val="00872518"/>
    <w:rsid w:val="00884554"/>
    <w:rsid w:val="008B0959"/>
    <w:rsid w:val="008B2017"/>
    <w:rsid w:val="008B4FD1"/>
    <w:rsid w:val="008B54E2"/>
    <w:rsid w:val="008B5B35"/>
    <w:rsid w:val="008D1C38"/>
    <w:rsid w:val="008D5801"/>
    <w:rsid w:val="008F20F3"/>
    <w:rsid w:val="008F2CDD"/>
    <w:rsid w:val="008F5E07"/>
    <w:rsid w:val="00913528"/>
    <w:rsid w:val="009326BA"/>
    <w:rsid w:val="0093666F"/>
    <w:rsid w:val="00937FBA"/>
    <w:rsid w:val="00946873"/>
    <w:rsid w:val="00946D63"/>
    <w:rsid w:val="00954B85"/>
    <w:rsid w:val="00963A73"/>
    <w:rsid w:val="00984D70"/>
    <w:rsid w:val="009A1EA6"/>
    <w:rsid w:val="009A1F85"/>
    <w:rsid w:val="009A3B07"/>
    <w:rsid w:val="009A7219"/>
    <w:rsid w:val="009E5051"/>
    <w:rsid w:val="009F6045"/>
    <w:rsid w:val="00A04B21"/>
    <w:rsid w:val="00A46B82"/>
    <w:rsid w:val="00A62FC7"/>
    <w:rsid w:val="00A6572D"/>
    <w:rsid w:val="00A717EC"/>
    <w:rsid w:val="00A774FF"/>
    <w:rsid w:val="00A821F2"/>
    <w:rsid w:val="00A8561D"/>
    <w:rsid w:val="00A9396F"/>
    <w:rsid w:val="00A96EB3"/>
    <w:rsid w:val="00AA2A11"/>
    <w:rsid w:val="00AA3F32"/>
    <w:rsid w:val="00AC63DE"/>
    <w:rsid w:val="00AC7EB0"/>
    <w:rsid w:val="00AD4E73"/>
    <w:rsid w:val="00AF3262"/>
    <w:rsid w:val="00B01036"/>
    <w:rsid w:val="00B10BD7"/>
    <w:rsid w:val="00B11390"/>
    <w:rsid w:val="00B14253"/>
    <w:rsid w:val="00B32DA5"/>
    <w:rsid w:val="00B34BAB"/>
    <w:rsid w:val="00B50DC4"/>
    <w:rsid w:val="00B5792D"/>
    <w:rsid w:val="00B66A48"/>
    <w:rsid w:val="00B759A6"/>
    <w:rsid w:val="00B82300"/>
    <w:rsid w:val="00BB3B38"/>
    <w:rsid w:val="00BC3AF6"/>
    <w:rsid w:val="00BC67B4"/>
    <w:rsid w:val="00BE2A34"/>
    <w:rsid w:val="00C0242A"/>
    <w:rsid w:val="00C136EF"/>
    <w:rsid w:val="00C26099"/>
    <w:rsid w:val="00C420EE"/>
    <w:rsid w:val="00C4307B"/>
    <w:rsid w:val="00C4402D"/>
    <w:rsid w:val="00C559CF"/>
    <w:rsid w:val="00C56C8D"/>
    <w:rsid w:val="00C67146"/>
    <w:rsid w:val="00C7284A"/>
    <w:rsid w:val="00C748D8"/>
    <w:rsid w:val="00C809AD"/>
    <w:rsid w:val="00C82CE0"/>
    <w:rsid w:val="00C8514E"/>
    <w:rsid w:val="00C90AC5"/>
    <w:rsid w:val="00C94638"/>
    <w:rsid w:val="00CA4E68"/>
    <w:rsid w:val="00CB6BD3"/>
    <w:rsid w:val="00CC7796"/>
    <w:rsid w:val="00CC790E"/>
    <w:rsid w:val="00CD0020"/>
    <w:rsid w:val="00CD239F"/>
    <w:rsid w:val="00CD58F3"/>
    <w:rsid w:val="00CD6F62"/>
    <w:rsid w:val="00CD771F"/>
    <w:rsid w:val="00CE1135"/>
    <w:rsid w:val="00CE7800"/>
    <w:rsid w:val="00D04BB2"/>
    <w:rsid w:val="00D12196"/>
    <w:rsid w:val="00D136E5"/>
    <w:rsid w:val="00D20C68"/>
    <w:rsid w:val="00D328F2"/>
    <w:rsid w:val="00D57E85"/>
    <w:rsid w:val="00D663F5"/>
    <w:rsid w:val="00D70FEE"/>
    <w:rsid w:val="00D728FB"/>
    <w:rsid w:val="00D72A43"/>
    <w:rsid w:val="00D82513"/>
    <w:rsid w:val="00D82572"/>
    <w:rsid w:val="00D8479E"/>
    <w:rsid w:val="00D933D8"/>
    <w:rsid w:val="00D972D9"/>
    <w:rsid w:val="00DA2F35"/>
    <w:rsid w:val="00DC2241"/>
    <w:rsid w:val="00DE1229"/>
    <w:rsid w:val="00DE7617"/>
    <w:rsid w:val="00E01425"/>
    <w:rsid w:val="00E10B7B"/>
    <w:rsid w:val="00E34097"/>
    <w:rsid w:val="00E46D73"/>
    <w:rsid w:val="00E50BA3"/>
    <w:rsid w:val="00E523C2"/>
    <w:rsid w:val="00E6669A"/>
    <w:rsid w:val="00E72B60"/>
    <w:rsid w:val="00E7393B"/>
    <w:rsid w:val="00E80508"/>
    <w:rsid w:val="00E83B25"/>
    <w:rsid w:val="00E85709"/>
    <w:rsid w:val="00E962D7"/>
    <w:rsid w:val="00EA3B38"/>
    <w:rsid w:val="00EA3BBA"/>
    <w:rsid w:val="00EA5BC4"/>
    <w:rsid w:val="00EB2524"/>
    <w:rsid w:val="00EB45AF"/>
    <w:rsid w:val="00EB6028"/>
    <w:rsid w:val="00EB71DD"/>
    <w:rsid w:val="00EC2489"/>
    <w:rsid w:val="00EC28C1"/>
    <w:rsid w:val="00ED5819"/>
    <w:rsid w:val="00EF5EC1"/>
    <w:rsid w:val="00F06675"/>
    <w:rsid w:val="00F2414D"/>
    <w:rsid w:val="00F435EB"/>
    <w:rsid w:val="00F55B0F"/>
    <w:rsid w:val="00F62E80"/>
    <w:rsid w:val="00F6727E"/>
    <w:rsid w:val="00FC0F6B"/>
    <w:rsid w:val="00FD4C0E"/>
    <w:rsid w:val="00FE5E6A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717F"/>
  <w15:chartTrackingRefBased/>
  <w15:docId w15:val="{5AB805BC-629E-4117-BA46-F49D79A5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FB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76FBA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7C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7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7B88"/>
    <w:rPr>
      <w:sz w:val="18"/>
      <w:szCs w:val="18"/>
    </w:rPr>
  </w:style>
  <w:style w:type="paragraph" w:styleId="a6">
    <w:name w:val="List Paragraph"/>
    <w:basedOn w:val="a"/>
    <w:uiPriority w:val="34"/>
    <w:qFormat/>
    <w:rsid w:val="001E4266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6A4FB9"/>
    <w:pPr>
      <w:jc w:val="center"/>
    </w:pPr>
    <w:rPr>
      <w:rFonts w:ascii="DengXian" w:eastAsia="DengXian" w:hAnsi="DengXi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A4FB9"/>
    <w:rPr>
      <w:rFonts w:ascii="DengXian" w:eastAsia="DengXian" w:hAnsi="DengXi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A4FB9"/>
    <w:rPr>
      <w:rFonts w:ascii="DengXian" w:eastAsia="DengXian" w:hAnsi="DengXi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A4FB9"/>
    <w:rPr>
      <w:rFonts w:ascii="DengXian" w:eastAsia="DengXian" w:hAnsi="DengXian"/>
      <w:noProof/>
      <w:sz w:val="20"/>
    </w:rPr>
  </w:style>
  <w:style w:type="character" w:styleId="a7">
    <w:name w:val="FollowedHyperlink"/>
    <w:basedOn w:val="a0"/>
    <w:uiPriority w:val="99"/>
    <w:semiHidden/>
    <w:unhideWhenUsed/>
    <w:rsid w:val="007B44A6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D136E5"/>
  </w:style>
  <w:style w:type="paragraph" w:styleId="a9">
    <w:name w:val="Balloon Text"/>
    <w:basedOn w:val="a"/>
    <w:link w:val="Char1"/>
    <w:uiPriority w:val="99"/>
    <w:semiHidden/>
    <w:unhideWhenUsed/>
    <w:rsid w:val="003978D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978D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78D1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3978D1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3978D1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978D1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97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64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1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xliu@genetics.ac.c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o-protocol.org/bio101/mp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bai@genetics.ac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ychu@issas.ac.c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5C9BF-A5F4-4187-A715-E3E7FC66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Yong-Xin</dc:creator>
  <cp:keywords/>
  <dc:description/>
  <cp:lastModifiedBy>Bio-protocol</cp:lastModifiedBy>
  <cp:revision>5</cp:revision>
  <dcterms:created xsi:type="dcterms:W3CDTF">2021-06-07T06:02:00Z</dcterms:created>
  <dcterms:modified xsi:type="dcterms:W3CDTF">2021-06-07T06:08:00Z</dcterms:modified>
</cp:coreProperties>
</file>